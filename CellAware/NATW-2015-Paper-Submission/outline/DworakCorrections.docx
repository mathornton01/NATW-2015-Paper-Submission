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5AA" w:rsidRDefault="006605AA" w:rsidP="006605AA">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The “Cell-Aware” fault model does an excellent job of expressing</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potential</w:t>
      </w:r>
      <w:proofErr w:type="gramEnd"/>
      <w:r>
        <w:rPr>
          <w:rFonts w:ascii="Times New Roman" w:hAnsi="Times New Roman" w:cs="Times New Roman"/>
          <w:sz w:val="18"/>
          <w:szCs w:val="18"/>
        </w:rPr>
        <w:t xml:space="preserve"> in-gate defects</w:t>
      </w:r>
      <w:ins w:id="0" w:author="Jennifer Dworak" w:date="2015-05-03T14:13:00Z">
        <w:r w:rsidR="00DE6F50">
          <w:rPr>
            <w:rFonts w:ascii="Times New Roman" w:hAnsi="Times New Roman" w:cs="Times New Roman"/>
            <w:sz w:val="18"/>
            <w:szCs w:val="18"/>
          </w:rPr>
          <w:t>.</w:t>
        </w:r>
      </w:ins>
      <w:del w:id="1" w:author="Jennifer Dworak" w:date="2015-05-03T14:13:00Z">
        <w:r w:rsidDel="00DE6F50">
          <w:rPr>
            <w:rFonts w:ascii="Times New Roman" w:hAnsi="Times New Roman" w:cs="Times New Roman"/>
            <w:sz w:val="18"/>
            <w:szCs w:val="18"/>
          </w:rPr>
          <w:delText>,</w:delText>
        </w:r>
      </w:del>
      <w:r>
        <w:rPr>
          <w:rFonts w:ascii="Times New Roman" w:hAnsi="Times New Roman" w:cs="Times New Roman"/>
          <w:sz w:val="18"/>
          <w:szCs w:val="18"/>
        </w:rPr>
        <w:t xml:space="preserve"> </w:t>
      </w:r>
      <w:ins w:id="2" w:author="Jennifer Dworak" w:date="2015-05-03T14:13:00Z">
        <w:r w:rsidR="00DE6F50">
          <w:rPr>
            <w:rFonts w:ascii="Times New Roman" w:hAnsi="Times New Roman" w:cs="Times New Roman"/>
            <w:sz w:val="18"/>
            <w:szCs w:val="18"/>
          </w:rPr>
          <w:t>U</w:t>
        </w:r>
      </w:ins>
      <w:del w:id="3" w:author="Jennifer Dworak" w:date="2015-05-03T14:13:00Z">
        <w:r w:rsidDel="00DE6F50">
          <w:rPr>
            <w:rFonts w:ascii="Times New Roman" w:hAnsi="Times New Roman" w:cs="Times New Roman"/>
            <w:sz w:val="18"/>
            <w:szCs w:val="18"/>
          </w:rPr>
          <w:delText>u</w:delText>
        </w:r>
      </w:del>
      <w:r>
        <w:rPr>
          <w:rFonts w:ascii="Times New Roman" w:hAnsi="Times New Roman" w:cs="Times New Roman"/>
          <w:sz w:val="18"/>
          <w:szCs w:val="18"/>
        </w:rPr>
        <w:t>nfortunately</w:t>
      </w:r>
      <w:ins w:id="4" w:author="Jennifer Dworak" w:date="2015-05-03T14:14:00Z">
        <w:r w:rsidR="00DE6F50">
          <w:rPr>
            <w:rFonts w:ascii="Times New Roman" w:hAnsi="Times New Roman" w:cs="Times New Roman"/>
            <w:sz w:val="18"/>
            <w:szCs w:val="18"/>
          </w:rPr>
          <w:t>,</w:t>
        </w:r>
      </w:ins>
      <w:r>
        <w:rPr>
          <w:rFonts w:ascii="Times New Roman" w:hAnsi="Times New Roman" w:cs="Times New Roman"/>
          <w:sz w:val="18"/>
          <w:szCs w:val="18"/>
        </w:rPr>
        <w:t xml:space="preserve"> some circuits contain</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too</w:t>
      </w:r>
      <w:proofErr w:type="gramEnd"/>
      <w:r>
        <w:rPr>
          <w:rFonts w:ascii="Times New Roman" w:hAnsi="Times New Roman" w:cs="Times New Roman"/>
          <w:sz w:val="18"/>
          <w:szCs w:val="18"/>
        </w:rPr>
        <w:t xml:space="preserve"> many potential cell-aware faults to test for with the limited</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resources</w:t>
      </w:r>
      <w:proofErr w:type="gramEnd"/>
      <w:r>
        <w:rPr>
          <w:rFonts w:ascii="Times New Roman" w:hAnsi="Times New Roman" w:cs="Times New Roman"/>
          <w:sz w:val="18"/>
          <w:szCs w:val="18"/>
        </w:rPr>
        <w:t xml:space="preserve"> available to test engineers. To avoid detailed analog</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modeling</w:t>
      </w:r>
      <w:proofErr w:type="gramEnd"/>
      <w:del w:id="5" w:author="Jennifer Dworak" w:date="2015-05-03T14:14:00Z">
        <w:r w:rsidDel="00DE6F50">
          <w:rPr>
            <w:rFonts w:ascii="Times New Roman" w:hAnsi="Times New Roman" w:cs="Times New Roman"/>
            <w:sz w:val="18"/>
            <w:szCs w:val="18"/>
          </w:rPr>
          <w:delText>,</w:delText>
        </w:r>
      </w:del>
      <w:r>
        <w:rPr>
          <w:rFonts w:ascii="Times New Roman" w:hAnsi="Times New Roman" w:cs="Times New Roman"/>
          <w:sz w:val="18"/>
          <w:szCs w:val="18"/>
        </w:rPr>
        <w:t xml:space="preserve"> </w:t>
      </w:r>
      <w:ins w:id="6" w:author="Jennifer Dworak" w:date="2015-05-03T14:16:00Z">
        <w:r w:rsidR="00DE6F50">
          <w:rPr>
            <w:rFonts w:ascii="Times New Roman" w:hAnsi="Times New Roman" w:cs="Times New Roman"/>
            <w:sz w:val="18"/>
            <w:szCs w:val="18"/>
          </w:rPr>
          <w:t xml:space="preserve">and layout analysis </w:t>
        </w:r>
      </w:ins>
      <w:ins w:id="7" w:author="Jennifer Dworak" w:date="2015-05-03T14:15:00Z">
        <w:r w:rsidR="00DE6F50">
          <w:rPr>
            <w:rFonts w:ascii="Times New Roman" w:hAnsi="Times New Roman" w:cs="Times New Roman"/>
            <w:sz w:val="18"/>
            <w:szCs w:val="18"/>
          </w:rPr>
          <w:t>for cell-aware</w:t>
        </w:r>
      </w:ins>
      <w:del w:id="8" w:author="Jennifer Dworak" w:date="2015-05-03T14:15:00Z">
        <w:r w:rsidDel="00DE6F50">
          <w:rPr>
            <w:rFonts w:ascii="Times New Roman" w:hAnsi="Times New Roman" w:cs="Times New Roman"/>
            <w:sz w:val="18"/>
            <w:szCs w:val="18"/>
          </w:rPr>
          <w:delText>and</w:delText>
        </w:r>
      </w:del>
      <w:r>
        <w:rPr>
          <w:rFonts w:ascii="Times New Roman" w:hAnsi="Times New Roman" w:cs="Times New Roman"/>
          <w:sz w:val="18"/>
          <w:szCs w:val="18"/>
        </w:rPr>
        <w:t xml:space="preserve"> fault extraction</w:t>
      </w:r>
      <w:ins w:id="9" w:author="Jennifer Dworak" w:date="2015-05-03T14:15:00Z">
        <w:r w:rsidR="00DE6F50">
          <w:rPr>
            <w:rFonts w:ascii="Times New Roman" w:hAnsi="Times New Roman" w:cs="Times New Roman"/>
            <w:sz w:val="18"/>
            <w:szCs w:val="18"/>
          </w:rPr>
          <w:t xml:space="preserve"> (which is not the goal of this paper)</w:t>
        </w:r>
      </w:ins>
      <w:ins w:id="10" w:author="Jennifer Dworak" w:date="2015-05-03T14:14:00Z">
        <w:r w:rsidR="00DE6F50">
          <w:rPr>
            <w:rFonts w:ascii="Times New Roman" w:hAnsi="Times New Roman" w:cs="Times New Roman"/>
            <w:sz w:val="18"/>
            <w:szCs w:val="18"/>
          </w:rPr>
          <w:t>,</w:t>
        </w:r>
      </w:ins>
      <w:r>
        <w:rPr>
          <w:rFonts w:ascii="Times New Roman" w:hAnsi="Times New Roman" w:cs="Times New Roman"/>
          <w:sz w:val="18"/>
          <w:szCs w:val="18"/>
        </w:rPr>
        <w:t xml:space="preserve"> we modeled cell-aware faults using</w:t>
      </w:r>
    </w:p>
    <w:p w:rsidR="006605AA" w:rsidRDefault="006605AA" w:rsidP="006605AA">
      <w:pPr>
        <w:widowControl w:val="0"/>
        <w:autoSpaceDE w:val="0"/>
        <w:autoSpaceDN w:val="0"/>
        <w:adjustRightInd w:val="0"/>
        <w:rPr>
          <w:del w:id="11" w:author="Unknown"/>
          <w:rFonts w:ascii="Times New Roman" w:hAnsi="Times New Roman" w:cs="Times New Roman"/>
          <w:sz w:val="18"/>
          <w:szCs w:val="18"/>
        </w:rPr>
      </w:pPr>
      <w:proofErr w:type="gramStart"/>
      <w:r>
        <w:rPr>
          <w:rFonts w:ascii="Times New Roman" w:hAnsi="Times New Roman" w:cs="Times New Roman"/>
          <w:sz w:val="18"/>
          <w:szCs w:val="18"/>
        </w:rPr>
        <w:t>a</w:t>
      </w:r>
      <w:proofErr w:type="gramEnd"/>
      <w:r>
        <w:rPr>
          <w:rFonts w:ascii="Times New Roman" w:hAnsi="Times New Roman" w:cs="Times New Roman"/>
          <w:sz w:val="18"/>
          <w:szCs w:val="18"/>
        </w:rPr>
        <w:t xml:space="preserve"> methodology wherein </w:t>
      </w:r>
      <w:ins w:id="12" w:author="Jennifer Dworak" w:date="2015-05-03T14:15:00Z">
        <w:r w:rsidR="00DE6F50">
          <w:rPr>
            <w:rFonts w:ascii="Times New Roman" w:hAnsi="Times New Roman" w:cs="Times New Roman"/>
            <w:sz w:val="18"/>
            <w:szCs w:val="18"/>
          </w:rPr>
          <w:t xml:space="preserve">a subset of </w:t>
        </w:r>
      </w:ins>
      <w:ins w:id="13" w:author="Jennifer Dworak" w:date="2015-05-03T14:17:00Z">
        <w:r w:rsidR="00DE6F50">
          <w:rPr>
            <w:rFonts w:ascii="Times New Roman" w:hAnsi="Times New Roman" w:cs="Times New Roman"/>
            <w:sz w:val="18"/>
            <w:szCs w:val="18"/>
          </w:rPr>
          <w:t xml:space="preserve">all </w:t>
        </w:r>
      </w:ins>
      <w:ins w:id="14" w:author="Jennifer Dworak" w:date="2015-05-03T14:15:00Z">
        <w:r w:rsidR="00DE6F50">
          <w:rPr>
            <w:rFonts w:ascii="Times New Roman" w:hAnsi="Times New Roman" w:cs="Times New Roman"/>
            <w:sz w:val="18"/>
            <w:szCs w:val="18"/>
          </w:rPr>
          <w:t xml:space="preserve">potential cell-aware faults was extracted through </w:t>
        </w:r>
      </w:ins>
      <w:r>
        <w:rPr>
          <w:rFonts w:ascii="Times New Roman" w:hAnsi="Times New Roman" w:cs="Times New Roman"/>
          <w:sz w:val="18"/>
          <w:szCs w:val="18"/>
        </w:rPr>
        <w:t>stuck-at ATPG</w:t>
      </w:r>
      <w:ins w:id="15" w:author="Jennifer Dworak" w:date="2015-05-03T14:17:00Z">
        <w:r w:rsidR="00DE6F50">
          <w:rPr>
            <w:rFonts w:ascii="Times New Roman" w:hAnsi="Times New Roman" w:cs="Times New Roman"/>
            <w:sz w:val="18"/>
            <w:szCs w:val="18"/>
          </w:rPr>
          <w:t xml:space="preserve"> for study</w:t>
        </w:r>
      </w:ins>
      <w:ins w:id="16" w:author="Jennifer Dworak" w:date="2015-05-03T14:16:00Z">
        <w:r w:rsidR="00DE6F50">
          <w:rPr>
            <w:rFonts w:ascii="Times New Roman" w:hAnsi="Times New Roman" w:cs="Times New Roman"/>
            <w:sz w:val="18"/>
            <w:szCs w:val="18"/>
          </w:rPr>
          <w:t>.</w:t>
        </w:r>
      </w:ins>
      <w:del w:id="17" w:author="Jennifer Dworak" w:date="2015-05-03T14:16:00Z">
        <w:r w:rsidDel="00DE6F50">
          <w:rPr>
            <w:rFonts w:ascii="Times New Roman" w:hAnsi="Times New Roman" w:cs="Times New Roman"/>
            <w:sz w:val="18"/>
            <w:szCs w:val="18"/>
          </w:rPr>
          <w:delText xml:space="preserve"> was the only exhaustive</w:delText>
        </w:r>
      </w:del>
    </w:p>
    <w:p w:rsidR="00DE6F50" w:rsidDel="00DE6F50" w:rsidRDefault="00DE6F50" w:rsidP="006605AA">
      <w:pPr>
        <w:widowControl w:val="0"/>
        <w:numPr>
          <w:ins w:id="18" w:author="Jennifer Dworak" w:date="2015-05-03T14:16:00Z"/>
        </w:numPr>
        <w:autoSpaceDE w:val="0"/>
        <w:autoSpaceDN w:val="0"/>
        <w:adjustRightInd w:val="0"/>
        <w:rPr>
          <w:ins w:id="19" w:author="Jennifer Dworak" w:date="2015-05-03T14:16:00Z"/>
          <w:rFonts w:ascii="Times New Roman" w:hAnsi="Times New Roman" w:cs="Times New Roman"/>
          <w:sz w:val="18"/>
          <w:szCs w:val="18"/>
        </w:rPr>
      </w:pPr>
    </w:p>
    <w:p w:rsidR="006605AA" w:rsidRDefault="006605AA" w:rsidP="006605AA">
      <w:pPr>
        <w:widowControl w:val="0"/>
        <w:autoSpaceDE w:val="0"/>
        <w:autoSpaceDN w:val="0"/>
        <w:adjustRightInd w:val="0"/>
        <w:rPr>
          <w:rFonts w:ascii="Times New Roman" w:hAnsi="Times New Roman" w:cs="Times New Roman"/>
          <w:sz w:val="18"/>
          <w:szCs w:val="18"/>
        </w:rPr>
      </w:pPr>
      <w:del w:id="20" w:author="Jennifer Dworak" w:date="2015-05-03T14:16:00Z">
        <w:r w:rsidDel="00DE6F50">
          <w:rPr>
            <w:rFonts w:ascii="Times New Roman" w:hAnsi="Times New Roman" w:cs="Times New Roman"/>
            <w:sz w:val="18"/>
            <w:szCs w:val="18"/>
          </w:rPr>
          <w:delText xml:space="preserve">procedure performed. </w:delText>
        </w:r>
      </w:del>
      <w:r>
        <w:rPr>
          <w:rFonts w:ascii="Times New Roman" w:hAnsi="Times New Roman" w:cs="Times New Roman"/>
          <w:sz w:val="18"/>
          <w:szCs w:val="18"/>
        </w:rPr>
        <w:t>We differentiate</w:t>
      </w:r>
      <w:del w:id="21" w:author="Jennifer Dworak" w:date="2015-05-03T14:17:00Z">
        <w:r w:rsidDel="00DE6F50">
          <w:rPr>
            <w:rFonts w:ascii="Times New Roman" w:hAnsi="Times New Roman" w:cs="Times New Roman"/>
            <w:sz w:val="18"/>
            <w:szCs w:val="18"/>
          </w:rPr>
          <w:delText>d</w:delText>
        </w:r>
      </w:del>
      <w:r>
        <w:rPr>
          <w:rFonts w:ascii="Times New Roman" w:hAnsi="Times New Roman" w:cs="Times New Roman"/>
          <w:sz w:val="18"/>
          <w:szCs w:val="18"/>
        </w:rPr>
        <w:t xml:space="preserve"> these faults </w:t>
      </w:r>
      <w:ins w:id="22" w:author="Jennifer Dworak" w:date="2015-05-03T14:16:00Z">
        <w:r w:rsidR="00DE6F50">
          <w:rPr>
            <w:rFonts w:ascii="Times New Roman" w:hAnsi="Times New Roman" w:cs="Times New Roman"/>
            <w:sz w:val="18"/>
            <w:szCs w:val="18"/>
          </w:rPr>
          <w:t>from</w:t>
        </w:r>
      </w:ins>
      <w:del w:id="23" w:author="Jennifer Dworak" w:date="2015-05-03T14:16:00Z">
        <w:r w:rsidDel="00DE6F50">
          <w:rPr>
            <w:rFonts w:ascii="Times New Roman" w:hAnsi="Times New Roman" w:cs="Times New Roman"/>
            <w:sz w:val="18"/>
            <w:szCs w:val="18"/>
          </w:rPr>
          <w:delText>with</w:delText>
        </w:r>
      </w:del>
      <w:r>
        <w:rPr>
          <w:rFonts w:ascii="Times New Roman" w:hAnsi="Times New Roman" w:cs="Times New Roman"/>
          <w:sz w:val="18"/>
          <w:szCs w:val="18"/>
        </w:rPr>
        <w:t xml:space="preserve"> </w:t>
      </w:r>
      <w:proofErr w:type="gramStart"/>
      <w:r>
        <w:rPr>
          <w:rFonts w:ascii="Times New Roman" w:hAnsi="Times New Roman" w:cs="Times New Roman"/>
          <w:sz w:val="18"/>
          <w:szCs w:val="18"/>
        </w:rPr>
        <w:t>their</w:t>
      </w:r>
      <w:proofErr w:type="gramEnd"/>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analog</w:t>
      </w:r>
      <w:proofErr w:type="gramEnd"/>
      <w:ins w:id="24" w:author="Jennifer Dworak" w:date="2015-05-03T14:17:00Z">
        <w:r w:rsidR="00DE6F50">
          <w:rPr>
            <w:rFonts w:ascii="Times New Roman" w:hAnsi="Times New Roman" w:cs="Times New Roman"/>
            <w:sz w:val="18"/>
            <w:szCs w:val="18"/>
          </w:rPr>
          <w:t>/layout based</w:t>
        </w:r>
      </w:ins>
      <w:r>
        <w:rPr>
          <w:rFonts w:ascii="Times New Roman" w:hAnsi="Times New Roman" w:cs="Times New Roman"/>
          <w:sz w:val="18"/>
          <w:szCs w:val="18"/>
        </w:rPr>
        <w:t xml:space="preserve"> counterparts by deeming them “Cell-Aware</w:t>
      </w:r>
      <w:ins w:id="25" w:author="Jennifer Dworak" w:date="2015-05-03T14:17:00Z">
        <w:r w:rsidR="00DE6F50">
          <w:rPr>
            <w:rFonts w:ascii="Times New Roman" w:hAnsi="Times New Roman" w:cs="Times New Roman"/>
            <w:sz w:val="18"/>
            <w:szCs w:val="18"/>
          </w:rPr>
          <w:t>-</w:t>
        </w:r>
      </w:ins>
      <w:del w:id="26" w:author="Jennifer Dworak" w:date="2015-05-03T14:17:00Z">
        <w:r w:rsidDel="00DE6F50">
          <w:rPr>
            <w:rFonts w:ascii="Times New Roman" w:hAnsi="Times New Roman" w:cs="Times New Roman"/>
            <w:sz w:val="18"/>
            <w:szCs w:val="18"/>
          </w:rPr>
          <w:delText xml:space="preserve"> </w:delText>
        </w:r>
      </w:del>
      <w:ins w:id="27" w:author="Jennifer Dworak" w:date="2015-05-03T14:17:00Z">
        <w:r w:rsidR="00DE6F50">
          <w:rPr>
            <w:rFonts w:ascii="Times New Roman" w:hAnsi="Times New Roman" w:cs="Times New Roman"/>
            <w:sz w:val="18"/>
            <w:szCs w:val="18"/>
          </w:rPr>
          <w:t>T</w:t>
        </w:r>
      </w:ins>
      <w:del w:id="28" w:author="Jennifer Dworak" w:date="2015-05-03T14:17:00Z">
        <w:r w:rsidDel="00DE6F50">
          <w:rPr>
            <w:rFonts w:ascii="Times New Roman" w:hAnsi="Times New Roman" w:cs="Times New Roman"/>
            <w:sz w:val="18"/>
            <w:szCs w:val="18"/>
          </w:rPr>
          <w:delText>t</w:delText>
        </w:r>
      </w:del>
      <w:r>
        <w:rPr>
          <w:rFonts w:ascii="Times New Roman" w:hAnsi="Times New Roman" w:cs="Times New Roman"/>
          <w:sz w:val="18"/>
          <w:szCs w:val="18"/>
        </w:rPr>
        <w:t>ype” faults</w:t>
      </w:r>
      <w:ins w:id="29" w:author="Jennifer Dworak" w:date="2015-05-03T14:17:00Z">
        <w:r w:rsidR="00DE6F50">
          <w:rPr>
            <w:rFonts w:ascii="Times New Roman" w:hAnsi="Times New Roman" w:cs="Times New Roman"/>
            <w:sz w:val="18"/>
            <w:szCs w:val="18"/>
          </w:rPr>
          <w:t>.</w:t>
        </w:r>
      </w:ins>
    </w:p>
    <w:p w:rsidR="006605AA" w:rsidRDefault="006605AA" w:rsidP="006605AA">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To determine the most important faults to target, we extracted</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the</w:t>
      </w:r>
      <w:proofErr w:type="gramEnd"/>
      <w:r>
        <w:rPr>
          <w:rFonts w:ascii="Times New Roman" w:hAnsi="Times New Roman" w:cs="Times New Roman"/>
          <w:sz w:val="18"/>
          <w:szCs w:val="18"/>
        </w:rPr>
        <w:t xml:space="preserve"> “mandatory conditions” for detection f</w:t>
      </w:r>
      <w:ins w:id="30" w:author="Jennifer Dworak" w:date="2015-05-03T14:18:00Z">
        <w:r w:rsidR="00DE6F50">
          <w:rPr>
            <w:rFonts w:ascii="Times New Roman" w:hAnsi="Times New Roman" w:cs="Times New Roman"/>
            <w:sz w:val="18"/>
            <w:szCs w:val="18"/>
          </w:rPr>
          <w:t>or</w:t>
        </w:r>
      </w:ins>
      <w:del w:id="31" w:author="Jennifer Dworak" w:date="2015-05-03T14:18:00Z">
        <w:r w:rsidDel="00DE6F50">
          <w:rPr>
            <w:rFonts w:ascii="Times New Roman" w:hAnsi="Times New Roman" w:cs="Times New Roman"/>
            <w:sz w:val="18"/>
            <w:szCs w:val="18"/>
          </w:rPr>
          <w:delText>rom</w:delText>
        </w:r>
      </w:del>
      <w:r>
        <w:rPr>
          <w:rFonts w:ascii="Times New Roman" w:hAnsi="Times New Roman" w:cs="Times New Roman"/>
          <w:sz w:val="18"/>
          <w:szCs w:val="18"/>
        </w:rPr>
        <w:t xml:space="preserve"> each potential</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fault</w:t>
      </w:r>
      <w:proofErr w:type="gramEnd"/>
      <w:r>
        <w:rPr>
          <w:rFonts w:ascii="Times New Roman" w:hAnsi="Times New Roman" w:cs="Times New Roman"/>
          <w:sz w:val="18"/>
          <w:szCs w:val="18"/>
        </w:rPr>
        <w:t xml:space="preserve"> in two test circuits, and </w:t>
      </w:r>
      <w:ins w:id="32" w:author="Jennifer Dworak" w:date="2015-05-03T14:18:00Z">
        <w:r w:rsidR="00DE6F50">
          <w:rPr>
            <w:rFonts w:ascii="Times New Roman" w:hAnsi="Times New Roman" w:cs="Times New Roman"/>
            <w:sz w:val="18"/>
            <w:szCs w:val="18"/>
          </w:rPr>
          <w:t xml:space="preserve">we </w:t>
        </w:r>
      </w:ins>
      <w:r>
        <w:rPr>
          <w:rFonts w:ascii="Times New Roman" w:hAnsi="Times New Roman" w:cs="Times New Roman"/>
          <w:sz w:val="18"/>
          <w:szCs w:val="18"/>
        </w:rPr>
        <w:t>performed functional simulation to</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determine</w:t>
      </w:r>
      <w:proofErr w:type="gramEnd"/>
      <w:r>
        <w:rPr>
          <w:rFonts w:ascii="Times New Roman" w:hAnsi="Times New Roman" w:cs="Times New Roman"/>
          <w:sz w:val="18"/>
          <w:szCs w:val="18"/>
        </w:rPr>
        <w:t xml:space="preserve"> how many times these mandatory conditions were met.</w:t>
      </w:r>
    </w:p>
    <w:p w:rsidR="006605AA" w:rsidRDefault="006605AA" w:rsidP="006605AA">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We then analyzed the correlation between </w:t>
      </w:r>
      <w:ins w:id="33" w:author="Jennifer Dworak" w:date="2015-05-03T14:18:00Z">
        <w:r w:rsidR="00DE6F50">
          <w:rPr>
            <w:rFonts w:ascii="Times New Roman" w:hAnsi="Times New Roman" w:cs="Times New Roman"/>
            <w:sz w:val="18"/>
            <w:szCs w:val="18"/>
          </w:rPr>
          <w:t xml:space="preserve">the </w:t>
        </w:r>
      </w:ins>
      <w:r>
        <w:rPr>
          <w:rFonts w:ascii="Times New Roman" w:hAnsi="Times New Roman" w:cs="Times New Roman"/>
          <w:sz w:val="18"/>
          <w:szCs w:val="18"/>
        </w:rPr>
        <w:t xml:space="preserve">mandatory </w:t>
      </w:r>
      <w:proofErr w:type="gramStart"/>
      <w:r>
        <w:rPr>
          <w:rFonts w:ascii="Times New Roman" w:hAnsi="Times New Roman" w:cs="Times New Roman"/>
          <w:sz w:val="18"/>
          <w:szCs w:val="18"/>
        </w:rPr>
        <w:t>condition</w:t>
      </w:r>
      <w:proofErr w:type="gramEnd"/>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counts</w:t>
      </w:r>
      <w:proofErr w:type="gramEnd"/>
      <w:r>
        <w:rPr>
          <w:rFonts w:ascii="Times New Roman" w:hAnsi="Times New Roman" w:cs="Times New Roman"/>
          <w:sz w:val="18"/>
          <w:szCs w:val="18"/>
        </w:rPr>
        <w:t xml:space="preserve"> for </w:t>
      </w:r>
      <w:ins w:id="34" w:author="Jennifer Dworak" w:date="2015-05-03T14:18:00Z">
        <w:r w:rsidR="00DE6F50">
          <w:rPr>
            <w:rFonts w:ascii="Times New Roman" w:hAnsi="Times New Roman" w:cs="Times New Roman"/>
            <w:sz w:val="18"/>
            <w:szCs w:val="18"/>
          </w:rPr>
          <w:t xml:space="preserve">each </w:t>
        </w:r>
      </w:ins>
      <w:r>
        <w:rPr>
          <w:rFonts w:ascii="Times New Roman" w:hAnsi="Times New Roman" w:cs="Times New Roman"/>
          <w:sz w:val="18"/>
          <w:szCs w:val="18"/>
        </w:rPr>
        <w:t>fault</w:t>
      </w:r>
      <w:del w:id="35" w:author="Jennifer Dworak" w:date="2015-05-03T14:18:00Z">
        <w:r w:rsidDel="00DE6F50">
          <w:rPr>
            <w:rFonts w:ascii="Times New Roman" w:hAnsi="Times New Roman" w:cs="Times New Roman"/>
            <w:sz w:val="18"/>
            <w:szCs w:val="18"/>
          </w:rPr>
          <w:delText>s</w:delText>
        </w:r>
      </w:del>
      <w:r>
        <w:rPr>
          <w:rFonts w:ascii="Times New Roman" w:hAnsi="Times New Roman" w:cs="Times New Roman"/>
          <w:sz w:val="18"/>
          <w:szCs w:val="18"/>
        </w:rPr>
        <w:t>, and t</w:t>
      </w:r>
      <w:ins w:id="36" w:author="Jennifer Dworak" w:date="2015-05-03T14:19:00Z">
        <w:r w:rsidR="00DE6F50">
          <w:rPr>
            <w:rFonts w:ascii="Times New Roman" w:hAnsi="Times New Roman" w:cs="Times New Roman"/>
            <w:sz w:val="18"/>
            <w:szCs w:val="18"/>
          </w:rPr>
          <w:t>he corresponding fault’s</w:t>
        </w:r>
      </w:ins>
      <w:del w:id="37" w:author="Jennifer Dworak" w:date="2015-05-03T14:19:00Z">
        <w:r w:rsidDel="00DE6F50">
          <w:rPr>
            <w:rFonts w:ascii="Times New Roman" w:hAnsi="Times New Roman" w:cs="Times New Roman"/>
            <w:sz w:val="18"/>
            <w:szCs w:val="18"/>
          </w:rPr>
          <w:delText>heir</w:delText>
        </w:r>
      </w:del>
      <w:r>
        <w:rPr>
          <w:rFonts w:ascii="Times New Roman" w:hAnsi="Times New Roman" w:cs="Times New Roman"/>
          <w:sz w:val="18"/>
          <w:szCs w:val="18"/>
        </w:rPr>
        <w:t xml:space="preserve"> actual detection during </w:t>
      </w:r>
      <w:proofErr w:type="spellStart"/>
      <w:r>
        <w:rPr>
          <w:rFonts w:ascii="Times New Roman" w:hAnsi="Times New Roman" w:cs="Times New Roman"/>
          <w:sz w:val="18"/>
          <w:szCs w:val="18"/>
        </w:rPr>
        <w:t>goodstate</w:t>
      </w:r>
      <w:proofErr w:type="spellEnd"/>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simulation</w:t>
      </w:r>
      <w:proofErr w:type="gramEnd"/>
      <w:r>
        <w:rPr>
          <w:rFonts w:ascii="Times New Roman" w:hAnsi="Times New Roman" w:cs="Times New Roman"/>
          <w:sz w:val="18"/>
          <w:szCs w:val="18"/>
        </w:rPr>
        <w:t>. Our results include the discovery that mandatory</w:t>
      </w:r>
    </w:p>
    <w:p w:rsidR="006605AA" w:rsidRDefault="006605AA" w:rsidP="006605AA">
      <w:pPr>
        <w:widowControl w:val="0"/>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conditions</w:t>
      </w:r>
      <w:proofErr w:type="gramEnd"/>
      <w:r>
        <w:rPr>
          <w:rFonts w:ascii="Times New Roman" w:hAnsi="Times New Roman" w:cs="Times New Roman"/>
          <w:sz w:val="18"/>
          <w:szCs w:val="18"/>
        </w:rPr>
        <w:t xml:space="preserve"> are a good predictor of a fault’s relative importance</w:t>
      </w:r>
    </w:p>
    <w:p w:rsidR="00DE6F50" w:rsidRDefault="006605AA" w:rsidP="006605AA">
      <w:pPr>
        <w:widowControl w:val="0"/>
        <w:autoSpaceDE w:val="0"/>
        <w:autoSpaceDN w:val="0"/>
        <w:adjustRightInd w:val="0"/>
        <w:rPr>
          <w:ins w:id="38" w:author="Jennifer Dworak" w:date="2015-05-03T14:19:00Z"/>
          <w:rFonts w:ascii="Times New Roman" w:hAnsi="Times New Roman" w:cs="Times New Roman"/>
          <w:sz w:val="18"/>
          <w:szCs w:val="18"/>
        </w:rPr>
      </w:pPr>
      <w:proofErr w:type="gramStart"/>
      <w:r>
        <w:rPr>
          <w:rFonts w:ascii="Times New Roman" w:hAnsi="Times New Roman" w:cs="Times New Roman"/>
          <w:sz w:val="18"/>
          <w:szCs w:val="18"/>
        </w:rPr>
        <w:t>in</w:t>
      </w:r>
      <w:proofErr w:type="gramEnd"/>
      <w:r>
        <w:rPr>
          <w:rFonts w:ascii="Times New Roman" w:hAnsi="Times New Roman" w:cs="Times New Roman"/>
          <w:sz w:val="18"/>
          <w:szCs w:val="18"/>
        </w:rPr>
        <w:t xml:space="preserve"> a circuit whose intended function is known</w:t>
      </w:r>
      <w:ins w:id="39" w:author="Jennifer Dworak" w:date="2015-05-03T14:19:00Z">
        <w:r w:rsidR="00DE6F50">
          <w:rPr>
            <w:rFonts w:ascii="Times New Roman" w:hAnsi="Times New Roman" w:cs="Times New Roman"/>
            <w:sz w:val="18"/>
            <w:szCs w:val="18"/>
          </w:rPr>
          <w:t xml:space="preserve">, provided that the potential </w:t>
        </w:r>
      </w:ins>
    </w:p>
    <w:p w:rsidR="006605AA" w:rsidRDefault="00DE6F50" w:rsidP="006605AA">
      <w:pPr>
        <w:widowControl w:val="0"/>
        <w:numPr>
          <w:ins w:id="40" w:author="Jennifer Dworak" w:date="2015-05-03T14:19:00Z"/>
        </w:numPr>
        <w:autoSpaceDE w:val="0"/>
        <w:autoSpaceDN w:val="0"/>
        <w:adjustRightInd w:val="0"/>
        <w:rPr>
          <w:rFonts w:ascii="Times New Roman" w:hAnsi="Times New Roman" w:cs="Times New Roman"/>
          <w:sz w:val="18"/>
          <w:szCs w:val="18"/>
        </w:rPr>
      </w:pPr>
      <w:proofErr w:type="gramStart"/>
      <w:ins w:id="41" w:author="Jennifer Dworak" w:date="2015-05-03T14:19:00Z">
        <w:r>
          <w:rPr>
            <w:rFonts w:ascii="Times New Roman" w:hAnsi="Times New Roman" w:cs="Times New Roman"/>
            <w:sz w:val="18"/>
            <w:szCs w:val="18"/>
          </w:rPr>
          <w:t>state</w:t>
        </w:r>
        <w:proofErr w:type="gramEnd"/>
        <w:r>
          <w:rPr>
            <w:rFonts w:ascii="Times New Roman" w:hAnsi="Times New Roman" w:cs="Times New Roman"/>
            <w:sz w:val="18"/>
            <w:szCs w:val="18"/>
          </w:rPr>
          <w:t xml:space="preserve"> space in sufficiently explored during functional operation</w:t>
        </w:r>
      </w:ins>
      <w:r w:rsidR="006605AA">
        <w:rPr>
          <w:rFonts w:ascii="Times New Roman" w:hAnsi="Times New Roman" w:cs="Times New Roman"/>
          <w:sz w:val="18"/>
          <w:szCs w:val="18"/>
        </w:rPr>
        <w:t>.</w:t>
      </w:r>
    </w:p>
    <w:p w:rsidR="006605AA" w:rsidRDefault="006605AA" w:rsidP="006605AA">
      <w:pPr>
        <w:widowControl w:val="0"/>
        <w:autoSpaceDE w:val="0"/>
        <w:autoSpaceDN w:val="0"/>
        <w:adjustRightInd w:val="0"/>
        <w:rPr>
          <w:rFonts w:ascii="Times New Roman" w:hAnsi="Times New Roman" w:cs="Times New Roman"/>
          <w:sz w:val="18"/>
          <w:szCs w:val="18"/>
        </w:rPr>
      </w:pPr>
    </w:p>
    <w:p w:rsidR="006605AA" w:rsidRDefault="006605AA" w:rsidP="006605AA">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I. I</w:t>
      </w:r>
      <w:r>
        <w:rPr>
          <w:rFonts w:ascii="Times New Roman" w:hAnsi="Times New Roman" w:cs="Times New Roman"/>
          <w:sz w:val="16"/>
          <w:szCs w:val="16"/>
        </w:rPr>
        <w:t>NTRODUCTION</w:t>
      </w:r>
    </w:p>
    <w:p w:rsidR="006605AA" w:rsidRDefault="006605AA" w:rsidP="006605AA">
      <w:pPr>
        <w:rPr>
          <w:rFonts w:ascii="Times New Roman" w:hAnsi="Times New Roman" w:cs="Times New Roman"/>
          <w:sz w:val="20"/>
          <w:szCs w:val="20"/>
        </w:rPr>
      </w:pPr>
      <w:r>
        <w:rPr>
          <w:rFonts w:ascii="Times New Roman" w:hAnsi="Times New Roman" w:cs="Times New Roman"/>
          <w:sz w:val="20"/>
          <w:szCs w:val="20"/>
        </w:rPr>
        <w:t>A primary concern in test is the limited resources available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test engineers. These constraints severely limit the breadth of</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IC test. Most circuits are only tested over a brief period of time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or</w:t>
      </w:r>
      <w:proofErr w:type="gramEnd"/>
      <w:r>
        <w:rPr>
          <w:rFonts w:ascii="Times New Roman" w:hAnsi="Times New Roman" w:cs="Times New Roman"/>
          <w:sz w:val="20"/>
          <w:szCs w:val="20"/>
        </w:rPr>
        <w:t xml:space="preserve"> with limited computational resources. Granted, if resources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were</w:t>
      </w:r>
      <w:proofErr w:type="gramEnd"/>
      <w:r>
        <w:rPr>
          <w:rFonts w:ascii="Times New Roman" w:hAnsi="Times New Roman" w:cs="Times New Roman"/>
          <w:sz w:val="20"/>
          <w:szCs w:val="20"/>
        </w:rPr>
        <w:t xml:space="preserve"> unlimited we would want to test for every possible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manufacturing</w:t>
      </w:r>
      <w:proofErr w:type="gramEnd"/>
      <w:r>
        <w:rPr>
          <w:rFonts w:ascii="Times New Roman" w:hAnsi="Times New Roman" w:cs="Times New Roman"/>
          <w:sz w:val="20"/>
          <w:szCs w:val="20"/>
        </w:rPr>
        <w:t xml:space="preserve"> </w:t>
      </w:r>
      <w:ins w:id="42" w:author="Jennifer Dworak" w:date="2015-05-03T14:20:00Z">
        <w:r w:rsidR="00DE6F50">
          <w:rPr>
            <w:rFonts w:ascii="Times New Roman" w:hAnsi="Times New Roman" w:cs="Times New Roman"/>
            <w:sz w:val="20"/>
            <w:szCs w:val="20"/>
          </w:rPr>
          <w:t>defect</w:t>
        </w:r>
      </w:ins>
      <w:del w:id="43" w:author="Jennifer Dworak" w:date="2015-05-03T14:20:00Z">
        <w:r w:rsidDel="00DE6F50">
          <w:rPr>
            <w:rFonts w:ascii="Times New Roman" w:hAnsi="Times New Roman" w:cs="Times New Roman"/>
            <w:sz w:val="20"/>
            <w:szCs w:val="20"/>
          </w:rPr>
          <w:delText>error</w:delText>
        </w:r>
      </w:del>
      <w:r>
        <w:rPr>
          <w:rFonts w:ascii="Times New Roman" w:hAnsi="Times New Roman" w:cs="Times New Roman"/>
          <w:sz w:val="20"/>
          <w:szCs w:val="20"/>
        </w:rPr>
        <w:t>. Unfortunately, resources are scarce in any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industry</w:t>
      </w:r>
      <w:proofErr w:type="gramEnd"/>
      <w:r>
        <w:rPr>
          <w:rFonts w:ascii="Times New Roman" w:hAnsi="Times New Roman" w:cs="Times New Roman"/>
          <w:sz w:val="20"/>
          <w:szCs w:val="20"/>
        </w:rPr>
        <w:t>, and especially so in the circuit design world. Even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with</w:t>
      </w:r>
      <w:proofErr w:type="gramEnd"/>
      <w:r>
        <w:rPr>
          <w:rFonts w:ascii="Times New Roman" w:hAnsi="Times New Roman" w:cs="Times New Roman"/>
          <w:sz w:val="20"/>
          <w:szCs w:val="20"/>
        </w:rPr>
        <w:t xml:space="preserve"> unlimited resources, if an average-sized circuit </w:t>
      </w:r>
      <w:ins w:id="44" w:author="Jennifer Dworak" w:date="2015-05-03T14:20:00Z">
        <w:r w:rsidR="00DE6F50">
          <w:rPr>
            <w:rFonts w:ascii="Times New Roman" w:hAnsi="Times New Roman" w:cs="Times New Roman"/>
            <w:sz w:val="20"/>
            <w:szCs w:val="20"/>
          </w:rPr>
          <w:t>were</w:t>
        </w:r>
      </w:ins>
      <w:del w:id="45" w:author="Jennifer Dworak" w:date="2015-05-03T14:20:00Z">
        <w:r w:rsidDel="00DE6F50">
          <w:rPr>
            <w:rFonts w:ascii="Times New Roman" w:hAnsi="Times New Roman" w:cs="Times New Roman"/>
            <w:sz w:val="20"/>
            <w:szCs w:val="20"/>
          </w:rPr>
          <w:delText>is</w:delText>
        </w:r>
      </w:del>
      <w:r>
        <w:rPr>
          <w:rFonts w:ascii="Times New Roman" w:hAnsi="Times New Roman" w:cs="Times New Roman"/>
          <w:sz w:val="20"/>
          <w:szCs w:val="20"/>
        </w:rPr>
        <w:t xml:space="preserve"> tested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every possible fault, it could take longer than the known age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 universe to finish. We would finally be able to present a</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tested</w:t>
      </w:r>
      <w:proofErr w:type="gramEnd"/>
      <w:r>
        <w:rPr>
          <w:rFonts w:ascii="Times New Roman" w:hAnsi="Times New Roman" w:cs="Times New Roman"/>
          <w:sz w:val="20"/>
          <w:szCs w:val="20"/>
        </w:rPr>
        <w:t xml:space="preserve"> product</w:t>
      </w:r>
      <w:ins w:id="46" w:author="Jennifer Dworak" w:date="2015-05-03T14:20:00Z">
        <w:r w:rsidR="00DE6F50">
          <w:rPr>
            <w:rFonts w:ascii="Times New Roman" w:hAnsi="Times New Roman" w:cs="Times New Roman"/>
            <w:sz w:val="20"/>
            <w:szCs w:val="20"/>
          </w:rPr>
          <w:t>,</w:t>
        </w:r>
      </w:ins>
      <w:r>
        <w:rPr>
          <w:rFonts w:ascii="Times New Roman" w:hAnsi="Times New Roman" w:cs="Times New Roman"/>
          <w:sz w:val="20"/>
          <w:szCs w:val="20"/>
        </w:rPr>
        <w:t xml:space="preserve"> and then the universe would collapse on itself.</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Because of these limitations, it becomes necessary to shrink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test</w:t>
      </w:r>
      <w:proofErr w:type="gramEnd"/>
      <w:r>
        <w:rPr>
          <w:rFonts w:ascii="Times New Roman" w:hAnsi="Times New Roman" w:cs="Times New Roman"/>
          <w:sz w:val="20"/>
          <w:szCs w:val="20"/>
        </w:rPr>
        <w:t xml:space="preserve"> space to a reasonable size. The work detailed in this paper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discusses</w:t>
      </w:r>
      <w:proofErr w:type="gramEnd"/>
      <w:r>
        <w:rPr>
          <w:rFonts w:ascii="Times New Roman" w:hAnsi="Times New Roman" w:cs="Times New Roman"/>
          <w:sz w:val="20"/>
          <w:szCs w:val="20"/>
        </w:rPr>
        <w:t xml:space="preserve"> how cell-aware test-space minimizing decisions can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made </w:t>
      </w:r>
      <w:ins w:id="47" w:author="Jennifer Dworak" w:date="2015-05-03T14:21:00Z">
        <w:r w:rsidR="00DE6F50">
          <w:rPr>
            <w:rFonts w:ascii="Times New Roman" w:hAnsi="Times New Roman" w:cs="Times New Roman"/>
            <w:sz w:val="20"/>
            <w:szCs w:val="20"/>
          </w:rPr>
          <w:t xml:space="preserve">by </w:t>
        </w:r>
      </w:ins>
      <w:ins w:id="48" w:author="Jennifer Dworak" w:date="2015-05-03T14:20:00Z">
        <w:r w:rsidR="00DE6F50">
          <w:rPr>
            <w:rFonts w:ascii="Times New Roman" w:hAnsi="Times New Roman" w:cs="Times New Roman"/>
            <w:sz w:val="20"/>
            <w:szCs w:val="20"/>
          </w:rPr>
          <w:t>using</w:t>
        </w:r>
      </w:ins>
      <w:del w:id="49" w:author="Jennifer Dworak" w:date="2015-05-03T14:20:00Z">
        <w:r w:rsidDel="00DE6F50">
          <w:rPr>
            <w:rFonts w:ascii="Times New Roman" w:hAnsi="Times New Roman" w:cs="Times New Roman"/>
            <w:sz w:val="20"/>
            <w:szCs w:val="20"/>
          </w:rPr>
          <w:delText>during</w:delText>
        </w:r>
      </w:del>
      <w:r>
        <w:rPr>
          <w:rFonts w:ascii="Times New Roman" w:hAnsi="Times New Roman" w:cs="Times New Roman"/>
          <w:sz w:val="20"/>
          <w:szCs w:val="20"/>
        </w:rPr>
        <w:t xml:space="preserve"> functional simulation.</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 models are used as aids by test engineers to describe</w:t>
      </w:r>
      <w:proofErr w:type="gramEnd"/>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possible</w:t>
      </w:r>
      <w:proofErr w:type="gramEnd"/>
      <w:r>
        <w:rPr>
          <w:rFonts w:ascii="Times New Roman" w:hAnsi="Times New Roman" w:cs="Times New Roman"/>
          <w:sz w:val="20"/>
          <w:szCs w:val="20"/>
        </w:rPr>
        <w:t xml:space="preserve"> defects in a circuit and </w:t>
      </w:r>
      <w:ins w:id="50" w:author="Jennifer Dworak" w:date="2015-05-03T14:21:00Z">
        <w:r w:rsidR="00DE6F50">
          <w:rPr>
            <w:rFonts w:ascii="Times New Roman" w:hAnsi="Times New Roman" w:cs="Times New Roman"/>
            <w:sz w:val="20"/>
            <w:szCs w:val="20"/>
          </w:rPr>
          <w:t xml:space="preserve">to </w:t>
        </w:r>
      </w:ins>
      <w:r>
        <w:rPr>
          <w:rFonts w:ascii="Times New Roman" w:hAnsi="Times New Roman" w:cs="Times New Roman"/>
          <w:sz w:val="20"/>
          <w:szCs w:val="20"/>
        </w:rPr>
        <w:t>generate input patterns to test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them. One of the more predominantly used fault models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known as the “Stuck-At Fault Model.” In </w:t>
      </w:r>
      <w:ins w:id="51" w:author="Jennifer Dworak" w:date="2015-05-03T14:21:00Z">
        <w:r w:rsidR="00581D80">
          <w:rPr>
            <w:rFonts w:ascii="Times New Roman" w:hAnsi="Times New Roman" w:cs="Times New Roman"/>
            <w:sz w:val="20"/>
            <w:szCs w:val="20"/>
          </w:rPr>
          <w:t>this model,</w:t>
        </w:r>
      </w:ins>
      <w:del w:id="52" w:author="Jennifer Dworak" w:date="2015-05-03T14:21:00Z">
        <w:r w:rsidDel="00581D80">
          <w:rPr>
            <w:rFonts w:ascii="Times New Roman" w:hAnsi="Times New Roman" w:cs="Times New Roman"/>
            <w:sz w:val="20"/>
            <w:szCs w:val="20"/>
          </w:rPr>
          <w:delText>which</w:delText>
        </w:r>
      </w:del>
      <w:r>
        <w:rPr>
          <w:rFonts w:ascii="Times New Roman" w:hAnsi="Times New Roman" w:cs="Times New Roman"/>
          <w:sz w:val="20"/>
          <w:szCs w:val="20"/>
        </w:rPr>
        <w:t xml:space="preserve"> wires are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modeled</w:t>
      </w:r>
      <w:proofErr w:type="gramEnd"/>
      <w:r>
        <w:rPr>
          <w:rFonts w:ascii="Times New Roman" w:hAnsi="Times New Roman" w:cs="Times New Roman"/>
          <w:sz w:val="20"/>
          <w:szCs w:val="20"/>
        </w:rPr>
        <w:t xml:space="preserve"> as being stuck at logic value-1 (shorted to </w:t>
      </w:r>
      <w:proofErr w:type="spellStart"/>
      <w:r>
        <w:rPr>
          <w:rFonts w:ascii="Times New Roman" w:hAnsi="Times New Roman" w:cs="Times New Roman"/>
          <w:b/>
          <w:bCs/>
          <w:sz w:val="20"/>
          <w:szCs w:val="20"/>
        </w:rPr>
        <w:t>V</w:t>
      </w:r>
      <w:r>
        <w:rPr>
          <w:rFonts w:ascii="Times New Roman" w:hAnsi="Times New Roman" w:cs="Times New Roman"/>
          <w:sz w:val="14"/>
          <w:szCs w:val="14"/>
        </w:rPr>
        <w:t>dd</w:t>
      </w:r>
      <w:proofErr w:type="spellEnd"/>
      <w:r>
        <w:rPr>
          <w:rFonts w:ascii="Times New Roman" w:hAnsi="Times New Roman" w:cs="Times New Roman"/>
          <w:sz w:val="20"/>
          <w:szCs w:val="20"/>
        </w:rPr>
        <w:t xml:space="preserve"> ) or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logic</w:t>
      </w:r>
      <w:proofErr w:type="gramEnd"/>
      <w:r>
        <w:rPr>
          <w:rFonts w:ascii="Times New Roman" w:hAnsi="Times New Roman" w:cs="Times New Roman"/>
          <w:sz w:val="20"/>
          <w:szCs w:val="20"/>
        </w:rPr>
        <w:t xml:space="preserve"> value-0 (shorted to ground ). One essential fact about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this</w:t>
      </w:r>
      <w:proofErr w:type="gramEnd"/>
      <w:r>
        <w:rPr>
          <w:rFonts w:ascii="Times New Roman" w:hAnsi="Times New Roman" w:cs="Times New Roman"/>
          <w:sz w:val="20"/>
          <w:szCs w:val="20"/>
        </w:rPr>
        <w:t xml:space="preserve"> model</w:t>
      </w:r>
      <w:del w:id="53" w:author="Jennifer Dworak" w:date="2015-05-03T14:21:00Z">
        <w:r w:rsidDel="00581D80">
          <w:rPr>
            <w:rFonts w:ascii="Times New Roman" w:hAnsi="Times New Roman" w:cs="Times New Roman"/>
            <w:sz w:val="20"/>
            <w:szCs w:val="20"/>
          </w:rPr>
          <w:delText>,</w:delText>
        </w:r>
      </w:del>
      <w:r>
        <w:rPr>
          <w:rFonts w:ascii="Times New Roman" w:hAnsi="Times New Roman" w:cs="Times New Roman"/>
          <w:sz w:val="20"/>
          <w:szCs w:val="20"/>
        </w:rPr>
        <w:t xml:space="preserve"> is that defects occur on the lines between gates,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not</w:t>
      </w:r>
      <w:proofErr w:type="gramEnd"/>
      <w:r>
        <w:rPr>
          <w:rFonts w:ascii="Times New Roman" w:hAnsi="Times New Roman" w:cs="Times New Roman"/>
          <w:sz w:val="20"/>
          <w:szCs w:val="20"/>
        </w:rPr>
        <w:t xml:space="preserve"> within them. For example, to represent a potential stuck-at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w:t>
      </w:r>
      <w:proofErr w:type="gramEnd"/>
      <w:r>
        <w:rPr>
          <w:rFonts w:ascii="Times New Roman" w:hAnsi="Times New Roman" w:cs="Times New Roman"/>
          <w:sz w:val="20"/>
          <w:szCs w:val="20"/>
        </w:rPr>
        <w:t>, the top wire in Figure 1 is stuck-at 0 and is therefore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modeled</w:t>
      </w:r>
      <w:proofErr w:type="gramEnd"/>
      <w:r>
        <w:rPr>
          <w:rFonts w:ascii="Times New Roman" w:hAnsi="Times New Roman" w:cs="Times New Roman"/>
          <w:sz w:val="20"/>
          <w:szCs w:val="20"/>
        </w:rPr>
        <w:t xml:space="preserve">  as being grounded.</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This particular fault will cause major problems because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output</w:t>
      </w:r>
      <w:proofErr w:type="gramEnd"/>
      <w:r>
        <w:rPr>
          <w:rFonts w:ascii="Times New Roman" w:hAnsi="Times New Roman" w:cs="Times New Roman"/>
          <w:sz w:val="20"/>
          <w:szCs w:val="20"/>
        </w:rPr>
        <w:t xml:space="preserve"> of the circuit evaluates to 0 without regard to any other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inputs</w:t>
      </w:r>
      <w:proofErr w:type="gramEnd"/>
      <w:r>
        <w:rPr>
          <w:rFonts w:ascii="Times New Roman" w:hAnsi="Times New Roman" w:cs="Times New Roman"/>
          <w:sz w:val="20"/>
          <w:szCs w:val="20"/>
        </w:rPr>
        <w:t>. Note that</w:t>
      </w:r>
      <w:ins w:id="54" w:author="Jennifer Dworak" w:date="2015-05-03T14:22:00Z">
        <w:r w:rsidR="00581D80">
          <w:rPr>
            <w:rFonts w:ascii="Times New Roman" w:hAnsi="Times New Roman" w:cs="Times New Roman"/>
            <w:sz w:val="20"/>
            <w:szCs w:val="20"/>
          </w:rPr>
          <w:t>, in this case,</w:t>
        </w:r>
      </w:ins>
      <w:r>
        <w:rPr>
          <w:rFonts w:ascii="Times New Roman" w:hAnsi="Times New Roman" w:cs="Times New Roman"/>
          <w:sz w:val="20"/>
          <w:szCs w:val="20"/>
        </w:rPr>
        <w:t xml:space="preserve"> the defect is described and conceptualized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a problem within the boundary between primary inputs and</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gate, rather than occurring within the gate itself.</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test for any fault you must first excite the fault</w:t>
      </w:r>
      <w:del w:id="55" w:author="Jennifer Dworak" w:date="2015-05-03T14:23:00Z">
        <w:r w:rsidDel="00581D80">
          <w:rPr>
            <w:rFonts w:ascii="Times New Roman" w:hAnsi="Times New Roman" w:cs="Times New Roman"/>
            <w:sz w:val="20"/>
            <w:szCs w:val="20"/>
          </w:rPr>
          <w:delText>,</w:delText>
        </w:r>
      </w:del>
      <w:r>
        <w:rPr>
          <w:rFonts w:ascii="Times New Roman" w:hAnsi="Times New Roman" w:cs="Times New Roman"/>
          <w:sz w:val="20"/>
          <w:szCs w:val="20"/>
        </w:rPr>
        <w:t xml:space="preserve"> and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observe the output. In this case we would need to make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certain</w:t>
      </w:r>
      <w:proofErr w:type="gramEnd"/>
      <w:r>
        <w:rPr>
          <w:rFonts w:ascii="Times New Roman" w:hAnsi="Times New Roman" w:cs="Times New Roman"/>
          <w:sz w:val="20"/>
          <w:szCs w:val="20"/>
        </w:rPr>
        <w:t xml:space="preserve"> that the first PI (Primary Input) was set to 1 in order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excite the fault. We would also need to ensure that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w:t>
      </w:r>
      <w:proofErr w:type="gramEnd"/>
      <w:r>
        <w:rPr>
          <w:rFonts w:ascii="Times New Roman" w:hAnsi="Times New Roman" w:cs="Times New Roman"/>
          <w:sz w:val="20"/>
          <w:szCs w:val="20"/>
        </w:rPr>
        <w:t xml:space="preserve"> will propagate to the output of the entire circuit. For this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particular</w:t>
      </w:r>
      <w:proofErr w:type="gramEnd"/>
      <w:r>
        <w:rPr>
          <w:rFonts w:ascii="Times New Roman" w:hAnsi="Times New Roman" w:cs="Times New Roman"/>
          <w:sz w:val="20"/>
          <w:szCs w:val="20"/>
        </w:rPr>
        <w:t xml:space="preserve"> fault, only one pattern will excite the fault and allow</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propagation</w:t>
      </w:r>
      <w:proofErr w:type="gramEnd"/>
      <w:r>
        <w:rPr>
          <w:rFonts w:ascii="Times New Roman" w:hAnsi="Times New Roman" w:cs="Times New Roman"/>
          <w:sz w:val="20"/>
          <w:szCs w:val="20"/>
        </w:rPr>
        <w:t xml:space="preserve"> to the output (input</w:t>
      </w:r>
      <w:ins w:id="56" w:author="Jennifer Dworak" w:date="2015-05-03T14:23:00Z">
        <w:r w:rsidR="00581D80">
          <w:rPr>
            <w:rFonts w:ascii="Times New Roman" w:hAnsi="Times New Roman" w:cs="Times New Roman"/>
            <w:sz w:val="20"/>
            <w:szCs w:val="20"/>
          </w:rPr>
          <w:t>s</w:t>
        </w:r>
      </w:ins>
      <w:r>
        <w:rPr>
          <w:rFonts w:ascii="Times New Roman" w:hAnsi="Times New Roman" w:cs="Times New Roman"/>
          <w:sz w:val="20"/>
          <w:szCs w:val="20"/>
        </w:rPr>
        <w:t xml:space="preserve"> = 1111 ). Generally an ATPG</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(Automatic Test Pattern Generation) tool is used to create a </w:t>
      </w:r>
      <w:ins w:id="57" w:author="Jennifer Dworak" w:date="2015-05-03T14:24:00Z">
        <w:r w:rsidR="00581D80">
          <w:rPr>
            <w:rFonts w:ascii="Times New Roman" w:hAnsi="Times New Roman" w:cs="Times New Roman"/>
            <w:sz w:val="20"/>
            <w:szCs w:val="20"/>
          </w:rPr>
          <w:t>set</w:t>
        </w:r>
      </w:ins>
      <w:del w:id="58" w:author="Jennifer Dworak" w:date="2015-05-03T14:24:00Z">
        <w:r w:rsidDel="00581D80">
          <w:rPr>
            <w:rFonts w:ascii="Times New Roman" w:hAnsi="Times New Roman" w:cs="Times New Roman"/>
            <w:sz w:val="20"/>
            <w:szCs w:val="20"/>
          </w:rPr>
          <w:delText>list</w:delText>
        </w:r>
      </w:del>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possible patterns that could detect </w:t>
      </w:r>
      <w:ins w:id="59" w:author="Jennifer Dworak" w:date="2015-05-03T14:23:00Z">
        <w:r w:rsidR="00581D80">
          <w:rPr>
            <w:rFonts w:ascii="Times New Roman" w:hAnsi="Times New Roman" w:cs="Times New Roman"/>
            <w:sz w:val="20"/>
            <w:szCs w:val="20"/>
          </w:rPr>
          <w:t>the faults in the fault list</w:t>
        </w:r>
      </w:ins>
      <w:del w:id="60" w:author="Jennifer Dworak" w:date="2015-05-03T14:23:00Z">
        <w:r w:rsidDel="00581D80">
          <w:rPr>
            <w:rFonts w:ascii="Times New Roman" w:hAnsi="Times New Roman" w:cs="Times New Roman"/>
            <w:sz w:val="20"/>
            <w:szCs w:val="20"/>
          </w:rPr>
          <w:delText>a fault</w:delText>
        </w:r>
      </w:del>
      <w:r>
        <w:rPr>
          <w:rFonts w:ascii="Times New Roman" w:hAnsi="Times New Roman" w:cs="Times New Roman"/>
          <w:sz w:val="20"/>
          <w:szCs w:val="20"/>
        </w:rPr>
        <w:t>. In this research</w:t>
      </w:r>
    </w:p>
    <w:p w:rsidR="00581D80" w:rsidDel="00581D80" w:rsidRDefault="006605AA" w:rsidP="00581D80">
      <w:pPr>
        <w:widowControl w:val="0"/>
        <w:autoSpaceDE w:val="0"/>
        <w:autoSpaceDN w:val="0"/>
        <w:adjustRightInd w:val="0"/>
        <w:rPr>
          <w:ins w:id="61" w:author="Jennifer Dworak" w:date="2015-05-03T14:28:00Z"/>
          <w:del w:id="62" w:author="Jennifer Dworak" w:date="2015-05-03T14:24:00Z"/>
          <w:rFonts w:ascii="Times New Roman" w:hAnsi="Times New Roman" w:cs="Times New Roman"/>
          <w:sz w:val="20"/>
          <w:szCs w:val="20"/>
        </w:rPr>
        <w:pPrChange w:id="63" w:author="Jennifer Dworak" w:date="2015-05-03T14:28:00Z">
          <w:pPr>
            <w:widowControl w:val="0"/>
            <w:autoSpaceDE w:val="0"/>
            <w:autoSpaceDN w:val="0"/>
            <w:adjustRightInd w:val="0"/>
          </w:pPr>
        </w:pPrChange>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used both stuck-at </w:t>
      </w:r>
      <w:ins w:id="64" w:author="Jennifer Dworak" w:date="2015-05-03T14:25:00Z">
        <w:r w:rsidR="00581D80">
          <w:rPr>
            <w:rFonts w:ascii="Times New Roman" w:hAnsi="Times New Roman" w:cs="Times New Roman"/>
            <w:sz w:val="20"/>
            <w:szCs w:val="20"/>
          </w:rPr>
          <w:t xml:space="preserve">fault </w:t>
        </w:r>
      </w:ins>
      <w:r>
        <w:rPr>
          <w:rFonts w:ascii="Times New Roman" w:hAnsi="Times New Roman" w:cs="Times New Roman"/>
          <w:sz w:val="20"/>
          <w:szCs w:val="20"/>
        </w:rPr>
        <w:t>ATPG and ATPG on a UDFM (</w:t>
      </w:r>
      <w:ins w:id="65" w:author="Jennifer Dworak" w:date="2015-05-03T14:24:00Z">
        <w:r w:rsidR="00581D80">
          <w:rPr>
            <w:rFonts w:ascii="Times New Roman" w:hAnsi="Times New Roman" w:cs="Times New Roman"/>
            <w:sz w:val="20"/>
            <w:szCs w:val="20"/>
          </w:rPr>
          <w:t xml:space="preserve">user defined fault </w:t>
        </w:r>
        <w:commentRangeStart w:id="66"/>
        <w:r w:rsidR="00581D80">
          <w:rPr>
            <w:rFonts w:ascii="Times New Roman" w:hAnsi="Times New Roman" w:cs="Times New Roman"/>
            <w:sz w:val="20"/>
            <w:szCs w:val="20"/>
          </w:rPr>
          <w:t>model</w:t>
        </w:r>
      </w:ins>
      <w:commentRangeEnd w:id="66"/>
      <w:ins w:id="67" w:author="Jennifer Dworak" w:date="2015-05-03T14:28:00Z">
        <w:r w:rsidR="00581D80">
          <w:rPr>
            <w:rStyle w:val="CommentReference"/>
            <w:vanish/>
          </w:rPr>
          <w:commentReference w:id="66"/>
        </w:r>
        <w:r w:rsidR="00581D80">
          <w:rPr>
            <w:rFonts w:ascii="Times New Roman" w:hAnsi="Times New Roman" w:cs="Times New Roman"/>
            <w:sz w:val="20"/>
            <w:szCs w:val="20"/>
          </w:rPr>
          <w:t>)</w:t>
        </w:r>
      </w:ins>
    </w:p>
    <w:p w:rsidR="006605AA" w:rsidDel="00581D80" w:rsidRDefault="006605AA" w:rsidP="00581D80">
      <w:pPr>
        <w:widowControl w:val="0"/>
        <w:autoSpaceDE w:val="0"/>
        <w:autoSpaceDN w:val="0"/>
        <w:adjustRightInd w:val="0"/>
        <w:rPr>
          <w:del w:id="68" w:author="Jennifer Dworak" w:date="2015-05-03T14:28:00Z"/>
          <w:rFonts w:ascii="Times New Roman" w:hAnsi="Times New Roman" w:cs="Times New Roman"/>
          <w:sz w:val="20"/>
          <w:szCs w:val="20"/>
        </w:rPr>
        <w:pPrChange w:id="69" w:author="Jennifer Dworak" w:date="2015-05-03T14:28:00Z">
          <w:pPr>
            <w:widowControl w:val="0"/>
            <w:autoSpaceDE w:val="0"/>
            <w:autoSpaceDN w:val="0"/>
            <w:adjustRightInd w:val="0"/>
          </w:pPr>
        </w:pPrChange>
      </w:pPr>
      <w:del w:id="70" w:author="Jennifer Dworak" w:date="2015-05-03T14:24:00Z">
        <w:r w:rsidDel="00581D80">
          <w:rPr>
            <w:rFonts w:ascii="Times New Roman" w:hAnsi="Times New Roman" w:cs="Times New Roman"/>
            <w:sz w:val="20"/>
            <w:szCs w:val="20"/>
          </w:rPr>
          <w:delText>defining</w:delText>
        </w:r>
      </w:del>
    </w:p>
    <w:p w:rsidR="006605AA" w:rsidRDefault="006605AA" w:rsidP="00581D80">
      <w:pPr>
        <w:widowControl w:val="0"/>
        <w:autoSpaceDE w:val="0"/>
        <w:autoSpaceDN w:val="0"/>
        <w:adjustRightInd w:val="0"/>
        <w:rPr>
          <w:rFonts w:ascii="Times New Roman" w:hAnsi="Times New Roman" w:cs="Times New Roman"/>
          <w:sz w:val="20"/>
          <w:szCs w:val="20"/>
        </w:rPr>
      </w:pPr>
      <w:del w:id="71" w:author="Jennifer Dworak" w:date="2015-05-03T14:28:00Z">
        <w:r w:rsidDel="00581D80">
          <w:rPr>
            <w:rFonts w:ascii="Times New Roman" w:hAnsi="Times New Roman" w:cs="Times New Roman"/>
            <w:sz w:val="20"/>
            <w:szCs w:val="20"/>
          </w:rPr>
          <w:delText>cell-aware</w:delText>
        </w:r>
      </w:del>
      <w:del w:id="72" w:author="Jennifer Dworak" w:date="2015-05-03T14:24:00Z">
        <w:r w:rsidDel="00581D80">
          <w:rPr>
            <w:rFonts w:ascii="Times New Roman" w:hAnsi="Times New Roman" w:cs="Times New Roman"/>
            <w:sz w:val="20"/>
            <w:szCs w:val="20"/>
          </w:rPr>
          <w:delText xml:space="preserve"> </w:delText>
        </w:r>
      </w:del>
      <w:del w:id="73" w:author="Jennifer Dworak" w:date="2015-05-03T14:28:00Z">
        <w:r w:rsidDel="00581D80">
          <w:rPr>
            <w:rFonts w:ascii="Times New Roman" w:hAnsi="Times New Roman" w:cs="Times New Roman"/>
            <w:sz w:val="20"/>
            <w:szCs w:val="20"/>
          </w:rPr>
          <w:delText>type faults</w:delText>
        </w:r>
      </w:del>
      <w:del w:id="74" w:author="Jennifer Dworak" w:date="2015-05-03T14:24:00Z">
        <w:r w:rsidDel="00581D80">
          <w:rPr>
            <w:rFonts w:ascii="Times New Roman" w:hAnsi="Times New Roman" w:cs="Times New Roman"/>
            <w:sz w:val="20"/>
            <w:szCs w:val="20"/>
          </w:rPr>
          <w:delText>)</w:delText>
        </w:r>
      </w:del>
      <w:r>
        <w:rPr>
          <w:rFonts w:ascii="Times New Roman" w:hAnsi="Times New Roman" w:cs="Times New Roman"/>
          <w:sz w:val="20"/>
          <w:szCs w:val="20"/>
        </w:rPr>
        <w:t xml:space="preserve">, </w:t>
      </w:r>
      <w:proofErr w:type="gramStart"/>
      <w:r>
        <w:rPr>
          <w:rFonts w:ascii="Times New Roman" w:hAnsi="Times New Roman" w:cs="Times New Roman"/>
          <w:sz w:val="20"/>
          <w:szCs w:val="20"/>
        </w:rPr>
        <w:t>by</w:t>
      </w:r>
      <w:proofErr w:type="gramEnd"/>
      <w:r>
        <w:rPr>
          <w:rFonts w:ascii="Times New Roman" w:hAnsi="Times New Roman" w:cs="Times New Roman"/>
          <w:sz w:val="20"/>
          <w:szCs w:val="20"/>
        </w:rPr>
        <w:t xml:space="preserve"> taking advantage of a built-in feature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Mentor Graphic’s </w:t>
      </w:r>
      <w:proofErr w:type="spellStart"/>
      <w:r>
        <w:rPr>
          <w:rFonts w:ascii="Times New Roman" w:hAnsi="Times New Roman" w:cs="Times New Roman"/>
          <w:sz w:val="20"/>
          <w:szCs w:val="20"/>
        </w:rPr>
        <w:t>Tessent</w:t>
      </w:r>
      <w:proofErr w:type="spellEnd"/>
      <w:r>
        <w:rPr>
          <w:rFonts w:ascii="Times New Roman" w:hAnsi="Times New Roman" w:cs="Times New Roman"/>
          <w:sz w:val="20"/>
          <w:szCs w:val="20"/>
        </w:rPr>
        <w:t>.</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 the research in this paper</w:t>
      </w:r>
      <w:ins w:id="75" w:author="Jennifer Dworak" w:date="2015-05-03T14:27:00Z">
        <w:r w:rsidR="00581D80">
          <w:rPr>
            <w:rFonts w:ascii="Times New Roman" w:hAnsi="Times New Roman" w:cs="Times New Roman"/>
            <w:sz w:val="20"/>
            <w:szCs w:val="20"/>
          </w:rPr>
          <w:t>,</w:t>
        </w:r>
      </w:ins>
      <w:r>
        <w:rPr>
          <w:rFonts w:ascii="Times New Roman" w:hAnsi="Times New Roman" w:cs="Times New Roman"/>
          <w:sz w:val="20"/>
          <w:szCs w:val="20"/>
        </w:rPr>
        <w:t xml:space="preserve"> we consider a fault model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known</w:t>
      </w:r>
      <w:proofErr w:type="gramEnd"/>
      <w:r>
        <w:rPr>
          <w:rFonts w:ascii="Times New Roman" w:hAnsi="Times New Roman" w:cs="Times New Roman"/>
          <w:sz w:val="20"/>
          <w:szCs w:val="20"/>
        </w:rPr>
        <w:t xml:space="preserve"> as the “Cell-Aware Fault Model.” This fault model considers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transistor arrays within a logic gate and is explained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more detail with an example in section III</w:t>
      </w:r>
      <w:ins w:id="76" w:author="Jennifer Dworak" w:date="2015-05-03T14:30:00Z">
        <w:r w:rsidR="00581D80">
          <w:rPr>
            <w:rFonts w:ascii="Times New Roman" w:hAnsi="Times New Roman" w:cs="Times New Roman"/>
            <w:sz w:val="20"/>
            <w:szCs w:val="20"/>
          </w:rPr>
          <w:t>.</w:t>
        </w:r>
      </w:ins>
      <w:r>
        <w:rPr>
          <w:rFonts w:ascii="Times New Roman" w:hAnsi="Times New Roman" w:cs="Times New Roman"/>
          <w:sz w:val="20"/>
          <w:szCs w:val="20"/>
        </w:rPr>
        <w:t xml:space="preserve"> The focus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this</w:t>
      </w:r>
      <w:proofErr w:type="gramEnd"/>
      <w:r>
        <w:rPr>
          <w:rFonts w:ascii="Times New Roman" w:hAnsi="Times New Roman" w:cs="Times New Roman"/>
          <w:sz w:val="20"/>
          <w:szCs w:val="20"/>
        </w:rPr>
        <w:t xml:space="preserve"> research is to determine a method for assigning </w:t>
      </w:r>
      <w:ins w:id="77" w:author="Jennifer Dworak" w:date="2015-05-03T14:30:00Z">
        <w:r w:rsidR="00581D80">
          <w:rPr>
            <w:rFonts w:ascii="Times New Roman" w:hAnsi="Times New Roman" w:cs="Times New Roman"/>
            <w:sz w:val="20"/>
            <w:szCs w:val="20"/>
          </w:rPr>
          <w:t xml:space="preserve">an “importance measure” to each </w:t>
        </w:r>
      </w:ins>
      <w:r>
        <w:rPr>
          <w:rFonts w:ascii="Times New Roman" w:hAnsi="Times New Roman" w:cs="Times New Roman"/>
          <w:sz w:val="20"/>
          <w:szCs w:val="20"/>
        </w:rPr>
        <w:t>cell-aware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w:t>
      </w:r>
      <w:proofErr w:type="gramEnd"/>
      <w:del w:id="78" w:author="Jennifer Dworak" w:date="2015-05-03T14:30:00Z">
        <w:r w:rsidDel="00581D80">
          <w:rPr>
            <w:rFonts w:ascii="Times New Roman" w:hAnsi="Times New Roman" w:cs="Times New Roman"/>
            <w:sz w:val="20"/>
            <w:szCs w:val="20"/>
          </w:rPr>
          <w:delText>s importance</w:delText>
        </w:r>
      </w:del>
      <w:r>
        <w:rPr>
          <w:rFonts w:ascii="Times New Roman" w:hAnsi="Times New Roman" w:cs="Times New Roman"/>
          <w:sz w:val="20"/>
          <w:szCs w:val="20"/>
        </w:rPr>
        <w:t>. In other words, because we cannot focus 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all</w:t>
      </w:r>
      <w:proofErr w:type="gramEnd"/>
      <w:r>
        <w:rPr>
          <w:rFonts w:ascii="Times New Roman" w:hAnsi="Times New Roman" w:cs="Times New Roman"/>
          <w:sz w:val="20"/>
          <w:szCs w:val="20"/>
        </w:rPr>
        <w:t xml:space="preserve"> potential cell-aware faults, how can we decide which ones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present</w:t>
      </w:r>
      <w:proofErr w:type="gramEnd"/>
      <w:r>
        <w:rPr>
          <w:rFonts w:ascii="Times New Roman" w:hAnsi="Times New Roman" w:cs="Times New Roman"/>
          <w:sz w:val="20"/>
          <w:szCs w:val="20"/>
        </w:rPr>
        <w:t xml:space="preserve"> the most functionally </w:t>
      </w:r>
      <w:del w:id="79" w:author="Jennifer Dworak" w:date="2015-05-03T15:11:00Z">
        <w:r w:rsidDel="009A5BEF">
          <w:rPr>
            <w:rFonts w:ascii="Times New Roman" w:hAnsi="Times New Roman" w:cs="Times New Roman"/>
            <w:sz w:val="20"/>
            <w:szCs w:val="20"/>
          </w:rPr>
          <w:delText xml:space="preserve">obvious </w:delText>
        </w:r>
      </w:del>
      <w:ins w:id="80" w:author="Jennifer Dworak" w:date="2015-05-03T15:11:00Z">
        <w:r w:rsidR="009A5BEF">
          <w:rPr>
            <w:rFonts w:ascii="Times New Roman" w:hAnsi="Times New Roman" w:cs="Times New Roman"/>
            <w:sz w:val="20"/>
            <w:szCs w:val="20"/>
          </w:rPr>
          <w:t xml:space="preserve">likely </w:t>
        </w:r>
      </w:ins>
      <w:r>
        <w:rPr>
          <w:rFonts w:ascii="Times New Roman" w:hAnsi="Times New Roman" w:cs="Times New Roman"/>
          <w:sz w:val="20"/>
          <w:szCs w:val="20"/>
        </w:rPr>
        <w:t>flaws during normal usage?</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make this determination</w:t>
      </w:r>
      <w:ins w:id="81" w:author="Jennifer Dworak" w:date="2015-05-03T15:11:00Z">
        <w:r w:rsidR="009A5BEF">
          <w:rPr>
            <w:rFonts w:ascii="Times New Roman" w:hAnsi="Times New Roman" w:cs="Times New Roman"/>
            <w:sz w:val="20"/>
            <w:szCs w:val="20"/>
          </w:rPr>
          <w:t>,</w:t>
        </w:r>
      </w:ins>
      <w:r>
        <w:rPr>
          <w:rFonts w:ascii="Times New Roman" w:hAnsi="Times New Roman" w:cs="Times New Roman"/>
          <w:sz w:val="20"/>
          <w:szCs w:val="20"/>
        </w:rPr>
        <w:t xml:space="preserve"> we propose using an attribute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a cell-aware fault </w:t>
      </w:r>
      <w:ins w:id="82" w:author="Jennifer Dworak" w:date="2015-05-03T15:11:00Z">
        <w:r w:rsidR="009A5BEF">
          <w:rPr>
            <w:rFonts w:ascii="Times New Roman" w:hAnsi="Times New Roman" w:cs="Times New Roman"/>
            <w:sz w:val="20"/>
            <w:szCs w:val="20"/>
          </w:rPr>
          <w:t xml:space="preserve">detection </w:t>
        </w:r>
      </w:ins>
      <w:r>
        <w:rPr>
          <w:rFonts w:ascii="Times New Roman" w:hAnsi="Times New Roman" w:cs="Times New Roman"/>
          <w:sz w:val="20"/>
          <w:szCs w:val="20"/>
        </w:rPr>
        <w:t>called “Mandatory Conditions” during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functional</w:t>
      </w:r>
      <w:proofErr w:type="gramEnd"/>
      <w:r>
        <w:rPr>
          <w:rFonts w:ascii="Times New Roman" w:hAnsi="Times New Roman" w:cs="Times New Roman"/>
          <w:sz w:val="20"/>
          <w:szCs w:val="20"/>
        </w:rPr>
        <w:t xml:space="preserve"> simulation to rank faults. Functional simulation will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discussed in more detail in </w:t>
      </w:r>
      <w:ins w:id="83" w:author="Jennifer Dworak" w:date="2015-05-03T15:12:00Z">
        <w:r w:rsidR="009A5BEF">
          <w:rPr>
            <w:rFonts w:ascii="Times New Roman" w:hAnsi="Times New Roman" w:cs="Times New Roman"/>
            <w:sz w:val="20"/>
            <w:szCs w:val="20"/>
          </w:rPr>
          <w:t>S</w:t>
        </w:r>
      </w:ins>
      <w:del w:id="84" w:author="Jennifer Dworak" w:date="2015-05-03T15:12:00Z">
        <w:r w:rsidDel="009A5BEF">
          <w:rPr>
            <w:rFonts w:ascii="Times New Roman" w:hAnsi="Times New Roman" w:cs="Times New Roman"/>
            <w:sz w:val="20"/>
            <w:szCs w:val="20"/>
          </w:rPr>
          <w:delText>s</w:delText>
        </w:r>
      </w:del>
      <w:r>
        <w:rPr>
          <w:rFonts w:ascii="Times New Roman" w:hAnsi="Times New Roman" w:cs="Times New Roman"/>
          <w:sz w:val="20"/>
          <w:szCs w:val="20"/>
        </w:rPr>
        <w:t xml:space="preserve">ection IV. </w:t>
      </w:r>
      <w:del w:id="85" w:author="Jennifer Dworak" w:date="2015-05-03T15:12:00Z">
        <w:r w:rsidDel="009A5BEF">
          <w:rPr>
            <w:rFonts w:ascii="Times New Roman" w:hAnsi="Times New Roman" w:cs="Times New Roman"/>
            <w:sz w:val="20"/>
            <w:szCs w:val="20"/>
          </w:rPr>
          <w:delText>And t</w:delText>
        </w:r>
      </w:del>
      <w:proofErr w:type="gramStart"/>
      <w:r>
        <w:rPr>
          <w:rFonts w:ascii="Times New Roman" w:hAnsi="Times New Roman" w:cs="Times New Roman"/>
          <w:sz w:val="20"/>
          <w:szCs w:val="20"/>
        </w:rPr>
        <w:t>he</w:t>
      </w:r>
      <w:proofErr w:type="gramEnd"/>
      <w:r>
        <w:rPr>
          <w:rFonts w:ascii="Times New Roman" w:hAnsi="Times New Roman" w:cs="Times New Roman"/>
          <w:sz w:val="20"/>
          <w:szCs w:val="20"/>
        </w:rPr>
        <w:t xml:space="preserve"> way that</w:t>
      </w:r>
    </w:p>
    <w:p w:rsidR="006605AA" w:rsidRDefault="006605AA" w:rsidP="006605AA">
      <w:pPr>
        <w:widowControl w:val="0"/>
        <w:autoSpaceDE w:val="0"/>
        <w:autoSpaceDN w:val="0"/>
        <w:adjustRightInd w:val="0"/>
        <w:rPr>
          <w:ins w:id="86" w:author="Jennifer Dworak" w:date="2015-05-03T15:12:00Z"/>
          <w:rFonts w:ascii="Times New Roman" w:hAnsi="Times New Roman" w:cs="Times New Roman"/>
          <w:sz w:val="20"/>
          <w:szCs w:val="20"/>
        </w:r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performed functional simulation will be discussed in </w:t>
      </w:r>
      <w:ins w:id="87" w:author="Jennifer Dworak" w:date="2015-05-03T15:12:00Z">
        <w:r w:rsidR="009A5BEF">
          <w:rPr>
            <w:rFonts w:ascii="Times New Roman" w:hAnsi="Times New Roman" w:cs="Times New Roman"/>
            <w:sz w:val="20"/>
            <w:szCs w:val="20"/>
          </w:rPr>
          <w:t xml:space="preserve">Section </w:t>
        </w:r>
      </w:ins>
      <w:r>
        <w:rPr>
          <w:rFonts w:ascii="Times New Roman" w:hAnsi="Times New Roman" w:cs="Times New Roman"/>
          <w:sz w:val="20"/>
          <w:szCs w:val="20"/>
        </w:rPr>
        <w:t>V.</w:t>
      </w:r>
      <w:ins w:id="88" w:author="Jennifer Dworak" w:date="2015-05-03T15:12:00Z">
        <w:r w:rsidR="009A5BEF">
          <w:rPr>
            <w:rFonts w:ascii="Times New Roman" w:hAnsi="Times New Roman" w:cs="Times New Roman"/>
            <w:sz w:val="20"/>
            <w:szCs w:val="20"/>
          </w:rPr>
          <w:t xml:space="preserve">  Results and </w:t>
        </w:r>
      </w:ins>
    </w:p>
    <w:p w:rsidR="009A5BEF" w:rsidRDefault="009A5BEF" w:rsidP="006605AA">
      <w:pPr>
        <w:widowControl w:val="0"/>
        <w:numPr>
          <w:ins w:id="89" w:author="Jennifer Dworak" w:date="2015-05-03T15:12:00Z"/>
        </w:numPr>
        <w:autoSpaceDE w:val="0"/>
        <w:autoSpaceDN w:val="0"/>
        <w:adjustRightInd w:val="0"/>
        <w:rPr>
          <w:rFonts w:ascii="Times New Roman" w:hAnsi="Times New Roman" w:cs="Times New Roman"/>
          <w:sz w:val="20"/>
          <w:szCs w:val="20"/>
        </w:rPr>
      </w:pPr>
      <w:proofErr w:type="gramStart"/>
      <w:ins w:id="90" w:author="Jennifer Dworak" w:date="2015-05-03T15:12:00Z">
        <w:r>
          <w:rPr>
            <w:rFonts w:ascii="Times New Roman" w:hAnsi="Times New Roman" w:cs="Times New Roman"/>
            <w:sz w:val="20"/>
            <w:szCs w:val="20"/>
          </w:rPr>
          <w:t>analysis</w:t>
        </w:r>
        <w:proofErr w:type="gramEnd"/>
        <w:r>
          <w:rPr>
            <w:rFonts w:ascii="Times New Roman" w:hAnsi="Times New Roman" w:cs="Times New Roman"/>
            <w:sz w:val="20"/>
            <w:szCs w:val="20"/>
          </w:rPr>
          <w:t xml:space="preserve"> will be discussed in Section VI.</w:t>
        </w:r>
      </w:ins>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 xml:space="preserve">II. </w:t>
      </w:r>
      <w:proofErr w:type="gramStart"/>
      <w:r>
        <w:rPr>
          <w:rFonts w:ascii="Times New Roman" w:hAnsi="Times New Roman" w:cs="Times New Roman"/>
          <w:sz w:val="20"/>
          <w:szCs w:val="20"/>
        </w:rPr>
        <w:t>P</w:t>
      </w:r>
      <w:r>
        <w:rPr>
          <w:rFonts w:ascii="Times New Roman" w:hAnsi="Times New Roman" w:cs="Times New Roman"/>
          <w:sz w:val="16"/>
          <w:szCs w:val="16"/>
        </w:rPr>
        <w:t xml:space="preserve">REVIOUS </w:t>
      </w:r>
      <w:r>
        <w:rPr>
          <w:rFonts w:ascii="Times New Roman" w:hAnsi="Times New Roman" w:cs="Times New Roman"/>
          <w:sz w:val="20"/>
          <w:szCs w:val="20"/>
        </w:rPr>
        <w:t xml:space="preserve"> W</w:t>
      </w:r>
      <w:r>
        <w:rPr>
          <w:rFonts w:ascii="Times New Roman" w:hAnsi="Times New Roman" w:cs="Times New Roman"/>
          <w:sz w:val="16"/>
          <w:szCs w:val="16"/>
        </w:rPr>
        <w:t>ORK</w:t>
      </w:r>
      <w:proofErr w:type="gramEnd"/>
    </w:p>
    <w:p w:rsidR="006605AA" w:rsidRDefault="006605AA" w:rsidP="006605AA">
      <w:pPr>
        <w:widowControl w:val="0"/>
        <w:autoSpaceDE w:val="0"/>
        <w:autoSpaceDN w:val="0"/>
        <w:adjustRightInd w:val="0"/>
        <w:rPr>
          <w:rFonts w:ascii="Times New Roman" w:hAnsi="Times New Roman" w:cs="Times New Roman"/>
          <w:sz w:val="16"/>
          <w:szCs w:val="16"/>
        </w:rPr>
      </w:pPr>
    </w:p>
    <w:p w:rsidR="006605AA" w:rsidRDefault="006605AA" w:rsidP="006605AA">
      <w:pPr>
        <w:widowControl w:val="0"/>
        <w:autoSpaceDE w:val="0"/>
        <w:autoSpaceDN w:val="0"/>
        <w:adjustRightInd w:val="0"/>
        <w:rPr>
          <w:rFonts w:ascii="Times New Roman" w:hAnsi="Times New Roman" w:cs="Times New Roman"/>
          <w:sz w:val="20"/>
          <w:szCs w:val="20"/>
        </w:rPr>
      </w:pPr>
      <w:del w:id="91" w:author="Jennifer Dworak" w:date="2015-05-03T15:13:00Z">
        <w:r w:rsidDel="009A5BEF">
          <w:rPr>
            <w:rFonts w:ascii="Times New Roman" w:hAnsi="Times New Roman" w:cs="Times New Roman"/>
            <w:sz w:val="20"/>
            <w:szCs w:val="20"/>
          </w:rPr>
          <w:delText xml:space="preserve"> </w:delText>
        </w:r>
      </w:del>
      <w:r>
        <w:rPr>
          <w:rFonts w:ascii="Times New Roman" w:hAnsi="Times New Roman" w:cs="Times New Roman"/>
          <w:sz w:val="20"/>
          <w:szCs w:val="20"/>
        </w:rPr>
        <w:t>The cell-aware fault model is central to this research</w:t>
      </w:r>
      <w:ins w:id="92" w:author="Jennifer Dworak" w:date="2015-05-03T15:13:00Z">
        <w:r w:rsidR="009A5BEF">
          <w:rPr>
            <w:rFonts w:ascii="Times New Roman" w:hAnsi="Times New Roman" w:cs="Times New Roman"/>
            <w:sz w:val="20"/>
            <w:szCs w:val="20"/>
          </w:rPr>
          <w:t>.</w:t>
        </w:r>
      </w:ins>
      <w:r>
        <w:rPr>
          <w:rFonts w:ascii="Times New Roman" w:hAnsi="Times New Roman" w:cs="Times New Roman"/>
          <w:sz w:val="20"/>
          <w:szCs w:val="20"/>
        </w:rPr>
        <w:t xml:space="preserve"> </w:t>
      </w:r>
      <w:ins w:id="93" w:author="Jennifer Dworak" w:date="2015-05-03T15:13:00Z">
        <w:r w:rsidR="009A5BEF">
          <w:rPr>
            <w:rFonts w:ascii="Times New Roman" w:hAnsi="Times New Roman" w:cs="Times New Roman"/>
            <w:sz w:val="20"/>
            <w:szCs w:val="20"/>
          </w:rPr>
          <w:t>T</w:t>
        </w:r>
      </w:ins>
      <w:del w:id="94" w:author="Jennifer Dworak" w:date="2015-05-03T15:13:00Z">
        <w:r w:rsidDel="009A5BEF">
          <w:rPr>
            <w:rFonts w:ascii="Times New Roman" w:hAnsi="Times New Roman" w:cs="Times New Roman"/>
            <w:sz w:val="20"/>
            <w:szCs w:val="20"/>
          </w:rPr>
          <w:delText>t</w:delText>
        </w:r>
      </w:del>
      <w:r>
        <w:rPr>
          <w:rFonts w:ascii="Times New Roman" w:hAnsi="Times New Roman" w:cs="Times New Roman"/>
          <w:sz w:val="20"/>
          <w:szCs w:val="20"/>
        </w:rPr>
        <w: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place</w:t>
      </w:r>
      <w:proofErr w:type="gramEnd"/>
      <w:r>
        <w:rPr>
          <w:rFonts w:ascii="Times New Roman" w:hAnsi="Times New Roman" w:cs="Times New Roman"/>
          <w:sz w:val="20"/>
          <w:szCs w:val="20"/>
        </w:rPr>
        <w:t xml:space="preserve"> it in context</w:t>
      </w:r>
      <w:ins w:id="95" w:author="Jennifer Dworak" w:date="2015-05-03T15:13:00Z">
        <w:r w:rsidR="009A5BEF">
          <w:rPr>
            <w:rFonts w:ascii="Times New Roman" w:hAnsi="Times New Roman" w:cs="Times New Roman"/>
            <w:sz w:val="20"/>
            <w:szCs w:val="20"/>
          </w:rPr>
          <w:t>,</w:t>
        </w:r>
      </w:ins>
      <w:r>
        <w:rPr>
          <w:rFonts w:ascii="Times New Roman" w:hAnsi="Times New Roman" w:cs="Times New Roman"/>
          <w:sz w:val="20"/>
          <w:szCs w:val="20"/>
        </w:rPr>
        <w:t xml:space="preserve"> we be</w:t>
      </w:r>
      <w:ins w:id="96" w:author="Jennifer Dworak" w:date="2015-05-03T15:13:00Z">
        <w:r w:rsidR="009A5BEF">
          <w:rPr>
            <w:rFonts w:ascii="Times New Roman" w:hAnsi="Times New Roman" w:cs="Times New Roman"/>
            <w:sz w:val="20"/>
            <w:szCs w:val="20"/>
          </w:rPr>
          <w:t>gin</w:t>
        </w:r>
      </w:ins>
      <w:del w:id="97" w:author="Jennifer Dworak" w:date="2015-05-03T15:13:00Z">
        <w:r w:rsidDel="009A5BEF">
          <w:rPr>
            <w:rFonts w:ascii="Times New Roman" w:hAnsi="Times New Roman" w:cs="Times New Roman"/>
            <w:sz w:val="20"/>
            <w:szCs w:val="20"/>
          </w:rPr>
          <w:delText>ing</w:delText>
        </w:r>
      </w:del>
      <w:r>
        <w:rPr>
          <w:rFonts w:ascii="Times New Roman" w:hAnsi="Times New Roman" w:cs="Times New Roman"/>
          <w:sz w:val="20"/>
          <w:szCs w:val="20"/>
        </w:rPr>
        <w:t xml:space="preserve"> with a discussion of its history.</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cell-aware fault model</w:t>
      </w:r>
      <w:del w:id="98" w:author="Jennifer Dworak" w:date="2015-05-03T15:13:00Z">
        <w:r w:rsidDel="00217761">
          <w:rPr>
            <w:rFonts w:ascii="Times New Roman" w:hAnsi="Times New Roman" w:cs="Times New Roman"/>
            <w:sz w:val="20"/>
            <w:szCs w:val="20"/>
          </w:rPr>
          <w:delText>,</w:delText>
        </w:r>
      </w:del>
      <w:r>
        <w:rPr>
          <w:rFonts w:ascii="Times New Roman" w:hAnsi="Times New Roman" w:cs="Times New Roman"/>
          <w:sz w:val="20"/>
          <w:szCs w:val="20"/>
        </w:rPr>
        <w:t xml:space="preserve"> and its testing framework were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defined</w:t>
      </w:r>
      <w:proofErr w:type="gramEnd"/>
      <w:r>
        <w:rPr>
          <w:rFonts w:ascii="Times New Roman" w:hAnsi="Times New Roman" w:cs="Times New Roman"/>
          <w:sz w:val="20"/>
          <w:szCs w:val="20"/>
        </w:rPr>
        <w:t xml:space="preserve"> by </w:t>
      </w:r>
      <w:proofErr w:type="spellStart"/>
      <w:r>
        <w:rPr>
          <w:rFonts w:ascii="Times New Roman" w:hAnsi="Times New Roman" w:cs="Times New Roman"/>
          <w:sz w:val="20"/>
          <w:szCs w:val="20"/>
        </w:rPr>
        <w:t>Hapke</w:t>
      </w:r>
      <w:proofErr w:type="spellEnd"/>
      <w:r>
        <w:rPr>
          <w:rFonts w:ascii="Times New Roman" w:hAnsi="Times New Roman" w:cs="Times New Roman"/>
          <w:sz w:val="20"/>
          <w:szCs w:val="20"/>
        </w:rPr>
        <w:t xml:space="preserve"> et al. [1], although previous work along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same</w:t>
      </w:r>
      <w:proofErr w:type="gramEnd"/>
      <w:r>
        <w:rPr>
          <w:rFonts w:ascii="Times New Roman" w:hAnsi="Times New Roman" w:cs="Times New Roman"/>
          <w:sz w:val="20"/>
          <w:szCs w:val="20"/>
        </w:rPr>
        <w:t xml:space="preserve"> lines was done by Sharma et al. [2]. </w:t>
      </w:r>
      <w:proofErr w:type="spellStart"/>
      <w:r>
        <w:rPr>
          <w:rFonts w:ascii="Times New Roman" w:hAnsi="Times New Roman" w:cs="Times New Roman"/>
          <w:sz w:val="20"/>
          <w:szCs w:val="20"/>
        </w:rPr>
        <w:t>Hapke</w:t>
      </w:r>
      <w:proofErr w:type="spellEnd"/>
      <w:r>
        <w:rPr>
          <w:rFonts w:ascii="Times New Roman" w:hAnsi="Times New Roman" w:cs="Times New Roman"/>
          <w:sz w:val="20"/>
          <w:szCs w:val="20"/>
        </w:rPr>
        <w:t xml:space="preserve"> has done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further</w:t>
      </w:r>
      <w:proofErr w:type="gramEnd"/>
      <w:r>
        <w:rPr>
          <w:rFonts w:ascii="Times New Roman" w:hAnsi="Times New Roman" w:cs="Times New Roman"/>
          <w:sz w:val="20"/>
          <w:szCs w:val="20"/>
        </w:rPr>
        <w:t xml:space="preserve"> work with the model by creating a tutorial for its use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industry [3], applying it to a 32-nm laptop processor in a</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case</w:t>
      </w:r>
      <w:proofErr w:type="gramEnd"/>
      <w:r>
        <w:rPr>
          <w:rFonts w:ascii="Times New Roman" w:hAnsi="Times New Roman" w:cs="Times New Roman"/>
          <w:sz w:val="20"/>
          <w:szCs w:val="20"/>
        </w:rPr>
        <w:t xml:space="preserve"> study [4], applying it to automotive parts in another case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study</w:t>
      </w:r>
      <w:proofErr w:type="gramEnd"/>
      <w:r>
        <w:rPr>
          <w:rFonts w:ascii="Times New Roman" w:hAnsi="Times New Roman" w:cs="Times New Roman"/>
          <w:sz w:val="20"/>
          <w:szCs w:val="20"/>
        </w:rPr>
        <w:t xml:space="preserve"> [5], creating a new testing procedure for it [6], showing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industrial</w:t>
      </w:r>
      <w:proofErr w:type="gramEnd"/>
      <w:r>
        <w:rPr>
          <w:rFonts w:ascii="Times New Roman" w:hAnsi="Times New Roman" w:cs="Times New Roman"/>
          <w:sz w:val="20"/>
          <w:szCs w:val="20"/>
        </w:rPr>
        <w:t xml:space="preserve"> results [7], and extending it to allow for detection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some</w:t>
      </w:r>
      <w:proofErr w:type="gramEnd"/>
      <w:r>
        <w:rPr>
          <w:rFonts w:ascii="Times New Roman" w:hAnsi="Times New Roman" w:cs="Times New Roman"/>
          <w:sz w:val="20"/>
          <w:szCs w:val="20"/>
        </w:rPr>
        <w:t xml:space="preserve"> internal small delay defects [8]. Fan Yang et al. compared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results</w:t>
      </w:r>
      <w:proofErr w:type="gramEnd"/>
      <w:r>
        <w:rPr>
          <w:rFonts w:ascii="Times New Roman" w:hAnsi="Times New Roman" w:cs="Times New Roman"/>
          <w:sz w:val="20"/>
          <w:szCs w:val="20"/>
        </w:rPr>
        <w:t xml:space="preserve"> from the </w:t>
      </w:r>
      <w:ins w:id="99" w:author="Jennifer Dworak" w:date="2015-05-03T15:14:00Z">
        <w:r w:rsidR="00217761">
          <w:rPr>
            <w:rFonts w:ascii="Times New Roman" w:hAnsi="Times New Roman" w:cs="Times New Roman"/>
            <w:sz w:val="20"/>
            <w:szCs w:val="20"/>
          </w:rPr>
          <w:t>use</w:t>
        </w:r>
      </w:ins>
      <w:del w:id="100" w:author="Jennifer Dworak" w:date="2015-05-03T15:14:00Z">
        <w:r w:rsidDel="00217761">
          <w:rPr>
            <w:rFonts w:ascii="Times New Roman" w:hAnsi="Times New Roman" w:cs="Times New Roman"/>
            <w:sz w:val="20"/>
            <w:szCs w:val="20"/>
          </w:rPr>
          <w:delText>employee</w:delText>
        </w:r>
      </w:del>
      <w:r>
        <w:rPr>
          <w:rFonts w:ascii="Times New Roman" w:hAnsi="Times New Roman" w:cs="Times New Roman"/>
          <w:sz w:val="20"/>
          <w:szCs w:val="20"/>
        </w:rPr>
        <w:t xml:space="preserve"> of both the cell-aware and small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delay</w:t>
      </w:r>
      <w:proofErr w:type="gramEnd"/>
      <w:r>
        <w:rPr>
          <w:rFonts w:ascii="Times New Roman" w:hAnsi="Times New Roman" w:cs="Times New Roman"/>
          <w:sz w:val="20"/>
          <w:szCs w:val="20"/>
        </w:rPr>
        <w:t xml:space="preserve"> defect fault model </w:t>
      </w:r>
      <w:ins w:id="101" w:author="Jennifer Dworak" w:date="2015-05-03T15:14:00Z">
        <w:r w:rsidR="00217761">
          <w:rPr>
            <w:rFonts w:ascii="Times New Roman" w:hAnsi="Times New Roman" w:cs="Times New Roman"/>
            <w:sz w:val="20"/>
            <w:szCs w:val="20"/>
          </w:rPr>
          <w:t xml:space="preserve">in </w:t>
        </w:r>
      </w:ins>
      <w:r>
        <w:rPr>
          <w:rFonts w:ascii="Times New Roman" w:hAnsi="Times New Roman" w:cs="Times New Roman"/>
          <w:sz w:val="20"/>
          <w:szCs w:val="20"/>
        </w:rPr>
        <w:t>[9].</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method by which we perform functional simulation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first proposed as a way to determine fault coverage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information</w:t>
      </w:r>
      <w:proofErr w:type="gramEnd"/>
      <w:r>
        <w:rPr>
          <w:rFonts w:ascii="Times New Roman" w:hAnsi="Times New Roman" w:cs="Times New Roman"/>
          <w:sz w:val="20"/>
          <w:szCs w:val="20"/>
        </w:rPr>
        <w:t xml:space="preserve"> at ITC in 2011 by Shi et. </w:t>
      </w:r>
      <w:proofErr w:type="gramStart"/>
      <w:r>
        <w:rPr>
          <w:rFonts w:ascii="Times New Roman" w:hAnsi="Times New Roman" w:cs="Times New Roman"/>
          <w:sz w:val="20"/>
          <w:szCs w:val="20"/>
        </w:rPr>
        <w:t>al</w:t>
      </w:r>
      <w:proofErr w:type="gramEnd"/>
      <w:r>
        <w:rPr>
          <w:rFonts w:ascii="Times New Roman" w:hAnsi="Times New Roman" w:cs="Times New Roman"/>
          <w:sz w:val="20"/>
          <w:szCs w:val="20"/>
        </w:rPr>
        <w:t xml:space="preserve"> [10]. This work itself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an extension of an earlier paper that described targeting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very</w:t>
      </w:r>
      <w:proofErr w:type="gramEnd"/>
      <w:r>
        <w:rPr>
          <w:rFonts w:ascii="Times New Roman" w:hAnsi="Times New Roman" w:cs="Times New Roman"/>
          <w:sz w:val="20"/>
          <w:szCs w:val="20"/>
        </w:rPr>
        <w:t xml:space="preserve"> difficult stuck-at faults [11]. Our research is different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from</w:t>
      </w:r>
      <w:proofErr w:type="gramEnd"/>
      <w:r>
        <w:rPr>
          <w:rFonts w:ascii="Times New Roman" w:hAnsi="Times New Roman" w:cs="Times New Roman"/>
          <w:sz w:val="20"/>
          <w:szCs w:val="20"/>
        </w:rPr>
        <w:t xml:space="preserve"> this previous work due to the use of the cell-aware fault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model</w:t>
      </w:r>
      <w:proofErr w:type="gramEnd"/>
      <w:del w:id="102" w:author="Jennifer Dworak" w:date="2015-05-03T15:15:00Z">
        <w:r w:rsidDel="00217761">
          <w:rPr>
            <w:rFonts w:ascii="Times New Roman" w:hAnsi="Times New Roman" w:cs="Times New Roman"/>
            <w:sz w:val="20"/>
            <w:szCs w:val="20"/>
          </w:rPr>
          <w:delText>,</w:delText>
        </w:r>
      </w:del>
      <w:r>
        <w:rPr>
          <w:rFonts w:ascii="Times New Roman" w:hAnsi="Times New Roman" w:cs="Times New Roman"/>
          <w:sz w:val="20"/>
          <w:szCs w:val="20"/>
        </w:rPr>
        <w:t xml:space="preserve"> and </w:t>
      </w:r>
      <w:ins w:id="103" w:author="Jennifer Dworak" w:date="2015-05-03T15:15:00Z">
        <w:r w:rsidR="00217761">
          <w:rPr>
            <w:rFonts w:ascii="Times New Roman" w:hAnsi="Times New Roman" w:cs="Times New Roman"/>
            <w:sz w:val="20"/>
            <w:szCs w:val="20"/>
          </w:rPr>
          <w:t xml:space="preserve">the </w:t>
        </w:r>
      </w:ins>
      <w:r>
        <w:rPr>
          <w:rFonts w:ascii="Times New Roman" w:hAnsi="Times New Roman" w:cs="Times New Roman"/>
          <w:sz w:val="20"/>
          <w:szCs w:val="20"/>
        </w:rPr>
        <w:t xml:space="preserve">non-exclusive targeting of only hard </w:t>
      </w:r>
      <w:ins w:id="104" w:author="Jennifer Dworak" w:date="2015-05-03T15:15:00Z">
        <w:r w:rsidR="00217761">
          <w:rPr>
            <w:rFonts w:ascii="Times New Roman" w:hAnsi="Times New Roman" w:cs="Times New Roman"/>
            <w:sz w:val="20"/>
            <w:szCs w:val="20"/>
          </w:rPr>
          <w:t xml:space="preserve">stuck-at </w:t>
        </w:r>
      </w:ins>
      <w:r>
        <w:rPr>
          <w:rFonts w:ascii="Times New Roman" w:hAnsi="Times New Roman" w:cs="Times New Roman"/>
          <w:sz w:val="20"/>
          <w:szCs w:val="20"/>
        </w:rPr>
        <w:t>faults. On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contrary</w:t>
      </w:r>
      <w:proofErr w:type="gramEnd"/>
      <w:r>
        <w:rPr>
          <w:rFonts w:ascii="Times New Roman" w:hAnsi="Times New Roman" w:cs="Times New Roman"/>
          <w:sz w:val="20"/>
          <w:szCs w:val="20"/>
        </w:rPr>
        <w:t xml:space="preserve">, in this research many faults </w:t>
      </w:r>
      <w:ins w:id="105" w:author="Jennifer Dworak" w:date="2015-05-03T15:15:00Z">
        <w:r w:rsidR="00217761">
          <w:rPr>
            <w:rFonts w:ascii="Times New Roman" w:hAnsi="Times New Roman" w:cs="Times New Roman"/>
            <w:sz w:val="20"/>
            <w:szCs w:val="20"/>
          </w:rPr>
          <w:t>may be</w:t>
        </w:r>
      </w:ins>
      <w:del w:id="106" w:author="Jennifer Dworak" w:date="2015-05-03T15:15:00Z">
        <w:r w:rsidDel="00217761">
          <w:rPr>
            <w:rFonts w:ascii="Times New Roman" w:hAnsi="Times New Roman" w:cs="Times New Roman"/>
            <w:sz w:val="20"/>
            <w:szCs w:val="20"/>
          </w:rPr>
          <w:delText>are</w:delText>
        </w:r>
      </w:del>
      <w:r>
        <w:rPr>
          <w:rFonts w:ascii="Times New Roman" w:hAnsi="Times New Roman" w:cs="Times New Roman"/>
          <w:sz w:val="20"/>
          <w:szCs w:val="20"/>
        </w:rPr>
        <w:t xml:space="preserve"> easy to detect.</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Previously we have shown that some cell</w:t>
      </w:r>
      <w:ins w:id="107" w:author="Jennifer Dworak" w:date="2015-05-03T15:16:00Z">
        <w:r w:rsidR="00217761">
          <w:rPr>
            <w:rFonts w:ascii="Times New Roman" w:hAnsi="Times New Roman" w:cs="Times New Roman"/>
            <w:sz w:val="20"/>
            <w:szCs w:val="20"/>
          </w:rPr>
          <w:t>-</w:t>
        </w:r>
      </w:ins>
      <w:del w:id="108" w:author="Jennifer Dworak" w:date="2015-05-03T15:16:00Z">
        <w:r w:rsidDel="00217761">
          <w:rPr>
            <w:rFonts w:ascii="Times New Roman" w:hAnsi="Times New Roman" w:cs="Times New Roman"/>
            <w:sz w:val="20"/>
            <w:szCs w:val="20"/>
          </w:rPr>
          <w:delText xml:space="preserve"> </w:delText>
        </w:r>
      </w:del>
      <w:r>
        <w:rPr>
          <w:rFonts w:ascii="Times New Roman" w:hAnsi="Times New Roman" w:cs="Times New Roman"/>
          <w:sz w:val="20"/>
          <w:szCs w:val="20"/>
        </w:rPr>
        <w:t>aware</w:t>
      </w:r>
      <w:ins w:id="109" w:author="Jennifer Dworak" w:date="2015-05-03T15:16:00Z">
        <w:r w:rsidR="00217761">
          <w:rPr>
            <w:rFonts w:ascii="Times New Roman" w:hAnsi="Times New Roman" w:cs="Times New Roman"/>
            <w:sz w:val="20"/>
            <w:szCs w:val="20"/>
          </w:rPr>
          <w:t>-type</w:t>
        </w:r>
      </w:ins>
      <w:r>
        <w:rPr>
          <w:rFonts w:ascii="Times New Roman" w:hAnsi="Times New Roman" w:cs="Times New Roman"/>
          <w:sz w:val="20"/>
          <w:szCs w:val="20"/>
        </w:rPr>
        <w:t xml:space="preserve"> faults are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resistant</w:t>
      </w:r>
      <w:proofErr w:type="gramEnd"/>
      <w:r>
        <w:rPr>
          <w:rFonts w:ascii="Times New Roman" w:hAnsi="Times New Roman" w:cs="Times New Roman"/>
          <w:sz w:val="20"/>
          <w:szCs w:val="20"/>
        </w:rPr>
        <w:t xml:space="preserve"> to n-detect, especially when a test set is optimized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multiple detections of stuck at faults</w:t>
      </w:r>
      <w:ins w:id="110" w:author="Jennifer Dworak" w:date="2015-05-03T15:16:00Z">
        <w:r w:rsidR="00217761">
          <w:rPr>
            <w:rFonts w:ascii="Times New Roman" w:hAnsi="Times New Roman" w:cs="Times New Roman"/>
            <w:sz w:val="20"/>
            <w:szCs w:val="20"/>
          </w:rPr>
          <w:t xml:space="preserve"> with very few patterns [12]</w:t>
        </w:r>
      </w:ins>
      <w:r>
        <w:rPr>
          <w:rFonts w:ascii="Times New Roman" w:hAnsi="Times New Roman" w:cs="Times New Roman"/>
          <w:sz w:val="20"/>
          <w:szCs w:val="20"/>
        </w:rPr>
        <w:t>. In the same paper</w:t>
      </w:r>
      <w:ins w:id="111" w:author="Jennifer Dworak" w:date="2015-05-03T15:16:00Z">
        <w:r w:rsidR="00217761">
          <w:rPr>
            <w:rFonts w:ascii="Times New Roman" w:hAnsi="Times New Roman" w:cs="Times New Roman"/>
            <w:sz w:val="20"/>
            <w:szCs w:val="20"/>
          </w:rPr>
          <w:t>,</w:t>
        </w:r>
      </w:ins>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discussed using cell-aware</w:t>
      </w:r>
      <w:ins w:id="112" w:author="Jennifer Dworak" w:date="2015-05-03T15:17:00Z">
        <w:r w:rsidR="00217761">
          <w:rPr>
            <w:rFonts w:ascii="Times New Roman" w:hAnsi="Times New Roman" w:cs="Times New Roman"/>
            <w:sz w:val="20"/>
            <w:szCs w:val="20"/>
          </w:rPr>
          <w:t>-type</w:t>
        </w:r>
      </w:ins>
      <w:r>
        <w:rPr>
          <w:rFonts w:ascii="Times New Roman" w:hAnsi="Times New Roman" w:cs="Times New Roman"/>
          <w:sz w:val="20"/>
          <w:szCs w:val="20"/>
        </w:rPr>
        <w:t xml:space="preserve"> top-off patterns as a means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prioritize</w:t>
      </w:r>
      <w:proofErr w:type="gramEnd"/>
      <w:r>
        <w:rPr>
          <w:rFonts w:ascii="Times New Roman" w:hAnsi="Times New Roman" w:cs="Times New Roman"/>
          <w:sz w:val="20"/>
          <w:szCs w:val="20"/>
        </w:rPr>
        <w:t xml:space="preserve"> </w:t>
      </w:r>
      <w:ins w:id="113" w:author="Jennifer Dworak" w:date="2015-05-03T15:16:00Z">
        <w:r w:rsidR="00217761">
          <w:rPr>
            <w:rFonts w:ascii="Times New Roman" w:hAnsi="Times New Roman" w:cs="Times New Roman"/>
            <w:sz w:val="20"/>
            <w:szCs w:val="20"/>
          </w:rPr>
          <w:t xml:space="preserve">the </w:t>
        </w:r>
        <w:proofErr w:type="spellStart"/>
        <w:r w:rsidR="00217761">
          <w:rPr>
            <w:rFonts w:ascii="Times New Roman" w:hAnsi="Times New Roman" w:cs="Times New Roman"/>
            <w:sz w:val="20"/>
            <w:szCs w:val="20"/>
          </w:rPr>
          <w:t>detetion</w:t>
        </w:r>
      </w:ins>
      <w:proofErr w:type="spellEnd"/>
      <w:ins w:id="114" w:author="Jennifer Dworak" w:date="2015-05-03T15:17:00Z">
        <w:r w:rsidR="00217761">
          <w:rPr>
            <w:rFonts w:ascii="Times New Roman" w:hAnsi="Times New Roman" w:cs="Times New Roman"/>
            <w:sz w:val="20"/>
            <w:szCs w:val="20"/>
          </w:rPr>
          <w:t xml:space="preserve"> of the most important </w:t>
        </w:r>
      </w:ins>
      <w:r>
        <w:rPr>
          <w:rFonts w:ascii="Times New Roman" w:hAnsi="Times New Roman" w:cs="Times New Roman"/>
          <w:sz w:val="20"/>
          <w:szCs w:val="20"/>
        </w:rPr>
        <w:t>cell-aware</w:t>
      </w:r>
      <w:ins w:id="115" w:author="Jennifer Dworak" w:date="2015-05-03T15:17:00Z">
        <w:r w:rsidR="00217761">
          <w:rPr>
            <w:rFonts w:ascii="Times New Roman" w:hAnsi="Times New Roman" w:cs="Times New Roman"/>
            <w:sz w:val="20"/>
            <w:szCs w:val="20"/>
          </w:rPr>
          <w:t>-type</w:t>
        </w:r>
      </w:ins>
      <w:r>
        <w:rPr>
          <w:rFonts w:ascii="Times New Roman" w:hAnsi="Times New Roman" w:cs="Times New Roman"/>
          <w:sz w:val="20"/>
          <w:szCs w:val="20"/>
        </w:rPr>
        <w:t xml:space="preserve"> faults when testing resources are limited.</w:t>
      </w:r>
    </w:p>
    <w:p w:rsidR="006605AA" w:rsidRDefault="006605AA" w:rsidP="006605AA">
      <w:pPr>
        <w:rPr>
          <w:rFonts w:ascii="Times New Roman" w:hAnsi="Times New Roman" w:cs="Times New Roman"/>
          <w:sz w:val="20"/>
          <w:szCs w:val="20"/>
        </w:rPr>
      </w:pPr>
      <w:r>
        <w:rPr>
          <w:rFonts w:ascii="Times New Roman" w:hAnsi="Times New Roman" w:cs="Times New Roman"/>
          <w:sz w:val="20"/>
          <w:szCs w:val="20"/>
        </w:rPr>
        <w:t>[12].</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III. C</w:t>
      </w:r>
      <w:r>
        <w:rPr>
          <w:rFonts w:ascii="Times New Roman" w:hAnsi="Times New Roman" w:cs="Times New Roman"/>
          <w:sz w:val="16"/>
          <w:szCs w:val="16"/>
        </w:rPr>
        <w:t>ELL</w:t>
      </w:r>
      <w:r>
        <w:rPr>
          <w:rFonts w:ascii="Times New Roman" w:hAnsi="Times New Roman" w:cs="Times New Roman"/>
          <w:sz w:val="20"/>
          <w:szCs w:val="20"/>
        </w:rPr>
        <w:t xml:space="preserve"> </w:t>
      </w:r>
      <w:del w:id="116" w:author="Jennifer Dworak" w:date="2015-05-03T15:17:00Z">
        <w:r w:rsidDel="00217761">
          <w:rPr>
            <w:rFonts w:ascii="Times New Roman" w:hAnsi="Times New Roman" w:cs="Times New Roman"/>
            <w:sz w:val="20"/>
            <w:szCs w:val="20"/>
          </w:rPr>
          <w:delText>-</w:delText>
        </w:r>
      </w:del>
      <w:ins w:id="117" w:author="Jennifer Dworak" w:date="2015-05-03T15:17:00Z">
        <w:r w:rsidR="00217761">
          <w:rPr>
            <w:rFonts w:ascii="Times New Roman" w:hAnsi="Times New Roman" w:cs="Times New Roman"/>
            <w:sz w:val="20"/>
            <w:szCs w:val="20"/>
          </w:rPr>
          <w:t>–</w:t>
        </w:r>
      </w:ins>
      <w:r>
        <w:rPr>
          <w:rFonts w:ascii="Times New Roman" w:hAnsi="Times New Roman" w:cs="Times New Roman"/>
          <w:sz w:val="20"/>
          <w:szCs w:val="20"/>
        </w:rPr>
        <w:t>A</w:t>
      </w:r>
      <w:r>
        <w:rPr>
          <w:rFonts w:ascii="Times New Roman" w:hAnsi="Times New Roman" w:cs="Times New Roman"/>
          <w:sz w:val="16"/>
          <w:szCs w:val="16"/>
        </w:rPr>
        <w:t>WARE</w:t>
      </w:r>
      <w:ins w:id="118" w:author="Jennifer Dworak" w:date="2015-05-03T15:17:00Z">
        <w:r w:rsidR="00217761">
          <w:rPr>
            <w:rFonts w:ascii="Times New Roman" w:hAnsi="Times New Roman" w:cs="Times New Roman"/>
            <w:sz w:val="20"/>
            <w:szCs w:val="20"/>
          </w:rPr>
          <w:t>-</w:t>
        </w:r>
      </w:ins>
      <w:del w:id="119" w:author="Jennifer Dworak" w:date="2015-05-03T15:17:00Z">
        <w:r w:rsidDel="00217761">
          <w:rPr>
            <w:rFonts w:ascii="Times New Roman" w:hAnsi="Times New Roman" w:cs="Times New Roman"/>
            <w:sz w:val="16"/>
            <w:szCs w:val="16"/>
          </w:rPr>
          <w:delText xml:space="preserve"> </w:delText>
        </w:r>
        <w:r w:rsidDel="00217761">
          <w:rPr>
            <w:rFonts w:ascii="Times New Roman" w:hAnsi="Times New Roman" w:cs="Times New Roman"/>
            <w:sz w:val="20"/>
            <w:szCs w:val="20"/>
          </w:rPr>
          <w:delText xml:space="preserve"> </w:delText>
        </w:r>
      </w:del>
      <w:proofErr w:type="gramStart"/>
      <w:r>
        <w:rPr>
          <w:rFonts w:ascii="Times New Roman" w:hAnsi="Times New Roman" w:cs="Times New Roman"/>
          <w:sz w:val="20"/>
          <w:szCs w:val="20"/>
        </w:rPr>
        <w:t>T</w:t>
      </w:r>
      <w:r>
        <w:rPr>
          <w:rFonts w:ascii="Times New Roman" w:hAnsi="Times New Roman" w:cs="Times New Roman"/>
          <w:sz w:val="16"/>
          <w:szCs w:val="16"/>
        </w:rPr>
        <w:t xml:space="preserve">YPE </w:t>
      </w:r>
      <w:r>
        <w:rPr>
          <w:rFonts w:ascii="Times New Roman" w:hAnsi="Times New Roman" w:cs="Times New Roman"/>
          <w:sz w:val="20"/>
          <w:szCs w:val="20"/>
        </w:rPr>
        <w:t xml:space="preserve"> F</w:t>
      </w:r>
      <w:r>
        <w:rPr>
          <w:rFonts w:ascii="Times New Roman" w:hAnsi="Times New Roman" w:cs="Times New Roman"/>
          <w:sz w:val="16"/>
          <w:szCs w:val="16"/>
        </w:rPr>
        <w:t>AULTS</w:t>
      </w:r>
      <w:proofErr w:type="gramEnd"/>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In this research the primary fault model of concern is the</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cell</w:t>
      </w:r>
      <w:proofErr w:type="gramEnd"/>
      <w:r>
        <w:rPr>
          <w:rFonts w:ascii="Times New Roman" w:hAnsi="Times New Roman" w:cs="Times New Roman"/>
          <w:sz w:val="20"/>
          <w:szCs w:val="20"/>
        </w:rPr>
        <w:t>-aware fault model.” To differentiate this from other types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fault models</w:t>
      </w:r>
      <w:ins w:id="120" w:author="Jennifer Dworak" w:date="2015-05-03T15:17:00Z">
        <w:r w:rsidR="00217761">
          <w:rPr>
            <w:rFonts w:ascii="Times New Roman" w:hAnsi="Times New Roman" w:cs="Times New Roman"/>
            <w:sz w:val="20"/>
            <w:szCs w:val="20"/>
          </w:rPr>
          <w:t>,</w:t>
        </w:r>
      </w:ins>
      <w:r>
        <w:rPr>
          <w:rFonts w:ascii="Times New Roman" w:hAnsi="Times New Roman" w:cs="Times New Roman"/>
          <w:sz w:val="20"/>
          <w:szCs w:val="20"/>
        </w:rPr>
        <w:t xml:space="preserve"> consider the locations at which faults can occur.</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 instance, consider the example of a stuck at fault in Section</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 As was stated there, a stuck</w:t>
      </w:r>
      <w:ins w:id="121" w:author="Jennifer Dworak" w:date="2015-05-03T15:17:00Z">
        <w:r w:rsidR="00217761">
          <w:rPr>
            <w:rFonts w:ascii="Times New Roman" w:hAnsi="Times New Roman" w:cs="Times New Roman"/>
            <w:sz w:val="20"/>
            <w:szCs w:val="20"/>
          </w:rPr>
          <w:t>-</w:t>
        </w:r>
      </w:ins>
      <w:del w:id="122" w:author="Jennifer Dworak" w:date="2015-05-03T15:17:00Z">
        <w:r w:rsidDel="00217761">
          <w:rPr>
            <w:rFonts w:ascii="Times New Roman" w:hAnsi="Times New Roman" w:cs="Times New Roman"/>
            <w:sz w:val="20"/>
            <w:szCs w:val="20"/>
          </w:rPr>
          <w:delText xml:space="preserve"> </w:delText>
        </w:r>
      </w:del>
      <w:r>
        <w:rPr>
          <w:rFonts w:ascii="Times New Roman" w:hAnsi="Times New Roman" w:cs="Times New Roman"/>
          <w:sz w:val="20"/>
          <w:szCs w:val="20"/>
        </w:rPr>
        <w:t>at fault can only occur on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interconnects</w:t>
      </w:r>
      <w:proofErr w:type="gramEnd"/>
      <w:r>
        <w:rPr>
          <w:rFonts w:ascii="Times New Roman" w:hAnsi="Times New Roman" w:cs="Times New Roman"/>
          <w:sz w:val="20"/>
          <w:szCs w:val="20"/>
        </w:rPr>
        <w:t xml:space="preserve"> between logic gates. Perhaps a more technically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correct</w:t>
      </w:r>
      <w:proofErr w:type="gramEnd"/>
      <w:r>
        <w:rPr>
          <w:rFonts w:ascii="Times New Roman" w:hAnsi="Times New Roman" w:cs="Times New Roman"/>
          <w:sz w:val="20"/>
          <w:szCs w:val="20"/>
        </w:rPr>
        <w:t xml:space="preserve"> way of saying this is: defects can only be modeled as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occurring</w:t>
      </w:r>
      <w:proofErr w:type="gramEnd"/>
      <w:r>
        <w:rPr>
          <w:rFonts w:ascii="Times New Roman" w:hAnsi="Times New Roman" w:cs="Times New Roman"/>
          <w:sz w:val="20"/>
          <w:szCs w:val="20"/>
        </w:rPr>
        <w:t xml:space="preserve"> on logic nets. As another example, examine Figure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2</w:t>
      </w:r>
      <w:ins w:id="123" w:author="Jennifer Dworak" w:date="2015-05-03T15:17:00Z">
        <w:r w:rsidR="00217761">
          <w:rPr>
            <w:rFonts w:ascii="Times New Roman" w:hAnsi="Times New Roman" w:cs="Times New Roman"/>
            <w:sz w:val="20"/>
            <w:szCs w:val="20"/>
          </w:rPr>
          <w:t>,</w:t>
        </w:r>
      </w:ins>
      <w:r>
        <w:rPr>
          <w:rFonts w:ascii="Times New Roman" w:hAnsi="Times New Roman" w:cs="Times New Roman"/>
          <w:sz w:val="20"/>
          <w:szCs w:val="20"/>
        </w:rPr>
        <w:t xml:space="preserve"> which represents </w:t>
      </w:r>
      <w:ins w:id="124" w:author="Jennifer Dworak" w:date="2015-05-03T15:18:00Z">
        <w:r w:rsidR="00217761">
          <w:rPr>
            <w:rFonts w:ascii="Times New Roman" w:hAnsi="Times New Roman" w:cs="Times New Roman"/>
            <w:sz w:val="20"/>
            <w:szCs w:val="20"/>
          </w:rPr>
          <w:t xml:space="preserve">two potential faults in </w:t>
        </w:r>
      </w:ins>
      <w:r>
        <w:rPr>
          <w:rFonts w:ascii="Times New Roman" w:hAnsi="Times New Roman" w:cs="Times New Roman"/>
          <w:sz w:val="20"/>
          <w:szCs w:val="20"/>
        </w:rPr>
        <w:t>the bridging fault model.</w:t>
      </w:r>
      <w:proofErr w:type="gramEnd"/>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Notice again that the faults in this example occur 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electrical</w:t>
      </w:r>
      <w:proofErr w:type="gramEnd"/>
      <w:r>
        <w:rPr>
          <w:rFonts w:ascii="Times New Roman" w:hAnsi="Times New Roman" w:cs="Times New Roman"/>
          <w:sz w:val="20"/>
          <w:szCs w:val="20"/>
        </w:rPr>
        <w:t xml:space="preserve"> nets outside of the logic cells. To extend the analogy,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these</w:t>
      </w:r>
      <w:proofErr w:type="gramEnd"/>
      <w:r>
        <w:rPr>
          <w:rFonts w:ascii="Times New Roman" w:hAnsi="Times New Roman" w:cs="Times New Roman"/>
          <w:sz w:val="20"/>
          <w:szCs w:val="20"/>
        </w:rPr>
        <w:t xml:space="preserve"> types of fault models could be labeled as “cell-unaware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faults</w:t>
      </w:r>
      <w:proofErr w:type="gramEnd"/>
      <w:r>
        <w:rPr>
          <w:rFonts w:ascii="Times New Roman" w:hAnsi="Times New Roman" w:cs="Times New Roman"/>
          <w:sz w:val="20"/>
          <w:szCs w:val="20"/>
        </w:rPr>
        <w:t>.” This is because the defects are all modeled without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respect</w:t>
      </w:r>
      <w:proofErr w:type="gramEnd"/>
      <w:r>
        <w:rPr>
          <w:rFonts w:ascii="Times New Roman" w:hAnsi="Times New Roman" w:cs="Times New Roman"/>
          <w:sz w:val="20"/>
          <w:szCs w:val="20"/>
        </w:rPr>
        <w:t xml:space="preserve"> to the internals of each of the standard cells in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circuit</w:t>
      </w:r>
      <w:proofErr w:type="gramEnd"/>
      <w:r>
        <w:rPr>
          <w:rFonts w:ascii="Times New Roman" w:hAnsi="Times New Roman" w:cs="Times New Roman"/>
          <w:sz w:val="20"/>
          <w:szCs w:val="20"/>
        </w:rPr>
        <w:t>. This is not to say that faults can only occur outside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gates. Many faults occur within logic cells, but are able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be effectively modeled </w:t>
      </w:r>
      <w:ins w:id="125" w:author="Jennifer Dworak" w:date="2015-05-03T15:18:00Z">
        <w:r w:rsidR="00217761">
          <w:rPr>
            <w:rFonts w:ascii="Times New Roman" w:hAnsi="Times New Roman" w:cs="Times New Roman"/>
            <w:sz w:val="20"/>
            <w:szCs w:val="20"/>
          </w:rPr>
          <w:t xml:space="preserve">(or at least detected) </w:t>
        </w:r>
      </w:ins>
      <w:r>
        <w:rPr>
          <w:rFonts w:ascii="Times New Roman" w:hAnsi="Times New Roman" w:cs="Times New Roman"/>
          <w:sz w:val="20"/>
          <w:szCs w:val="20"/>
        </w:rPr>
        <w:t>by fault models which represent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faults</w:t>
      </w:r>
      <w:proofErr w:type="gramEnd"/>
      <w:r>
        <w:rPr>
          <w:rFonts w:ascii="Times New Roman" w:hAnsi="Times New Roman" w:cs="Times New Roman"/>
          <w:sz w:val="20"/>
          <w:szCs w:val="20"/>
        </w:rPr>
        <w:t xml:space="preserve"> outside standard cells. In other words, even though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manufacturing</w:t>
      </w:r>
      <w:proofErr w:type="gramEnd"/>
      <w:r>
        <w:rPr>
          <w:rFonts w:ascii="Times New Roman" w:hAnsi="Times New Roman" w:cs="Times New Roman"/>
          <w:sz w:val="20"/>
          <w:szCs w:val="20"/>
        </w:rPr>
        <w:t xml:space="preserve"> defect doesn’t produce a circuit exactly like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one</w:t>
      </w:r>
      <w:proofErr w:type="gramEnd"/>
      <w:r>
        <w:rPr>
          <w:rFonts w:ascii="Times New Roman" w:hAnsi="Times New Roman" w:cs="Times New Roman"/>
          <w:sz w:val="20"/>
          <w:szCs w:val="20"/>
        </w:rPr>
        <w:t xml:space="preserve"> seen in </w:t>
      </w:r>
      <w:ins w:id="126" w:author="Jennifer Dworak" w:date="2015-05-03T15:18:00Z">
        <w:r w:rsidR="00217761">
          <w:rPr>
            <w:rFonts w:ascii="Times New Roman" w:hAnsi="Times New Roman" w:cs="Times New Roman"/>
            <w:sz w:val="20"/>
            <w:szCs w:val="20"/>
          </w:rPr>
          <w:t>F</w:t>
        </w:r>
      </w:ins>
      <w:del w:id="127" w:author="Jennifer Dworak" w:date="2015-05-03T15:18:00Z">
        <w:r w:rsidDel="00217761">
          <w:rPr>
            <w:rFonts w:ascii="Times New Roman" w:hAnsi="Times New Roman" w:cs="Times New Roman"/>
            <w:sz w:val="20"/>
            <w:szCs w:val="20"/>
          </w:rPr>
          <w:delText>f</w:delText>
        </w:r>
      </w:del>
      <w:r>
        <w:rPr>
          <w:rFonts w:ascii="Times New Roman" w:hAnsi="Times New Roman" w:cs="Times New Roman"/>
          <w:sz w:val="20"/>
          <w:szCs w:val="20"/>
        </w:rPr>
        <w:t>igures 1 and 2</w:t>
      </w:r>
      <w:ins w:id="128" w:author="Jennifer Dworak" w:date="2015-05-03T15:19:00Z">
        <w:r w:rsidR="00217761">
          <w:rPr>
            <w:rFonts w:ascii="Times New Roman" w:hAnsi="Times New Roman" w:cs="Times New Roman"/>
            <w:sz w:val="20"/>
            <w:szCs w:val="20"/>
          </w:rPr>
          <w:t>,</w:t>
        </w:r>
      </w:ins>
      <w:r>
        <w:rPr>
          <w:rFonts w:ascii="Times New Roman" w:hAnsi="Times New Roman" w:cs="Times New Roman"/>
          <w:sz w:val="20"/>
          <w:szCs w:val="20"/>
        </w:rPr>
        <w:t xml:space="preserve"> these faults can be effectively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modeled</w:t>
      </w:r>
      <w:proofErr w:type="gramEnd"/>
      <w:r>
        <w:rPr>
          <w:rFonts w:ascii="Times New Roman" w:hAnsi="Times New Roman" w:cs="Times New Roman"/>
          <w:sz w:val="20"/>
          <w:szCs w:val="20"/>
        </w:rPr>
        <w:t xml:space="preserve"> as and tested for by thinking of the circuit as shown.</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Unfortunately, the disregard for the internals of a standard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cell</w:t>
      </w:r>
      <w:proofErr w:type="gramEnd"/>
      <w:r>
        <w:rPr>
          <w:rFonts w:ascii="Times New Roman" w:hAnsi="Times New Roman" w:cs="Times New Roman"/>
          <w:sz w:val="20"/>
          <w:szCs w:val="20"/>
        </w:rPr>
        <w:t xml:space="preserve"> produce a large class of faults that cannot be </w:t>
      </w:r>
      <w:ins w:id="129" w:author="Jennifer Dworak" w:date="2015-05-03T15:19:00Z">
        <w:r w:rsidR="00217761">
          <w:rPr>
            <w:rFonts w:ascii="Times New Roman" w:hAnsi="Times New Roman" w:cs="Times New Roman"/>
            <w:sz w:val="20"/>
            <w:szCs w:val="20"/>
          </w:rPr>
          <w:t xml:space="preserve">deterministically </w:t>
        </w:r>
      </w:ins>
      <w:commentRangeStart w:id="130"/>
      <w:r>
        <w:rPr>
          <w:rFonts w:ascii="Times New Roman" w:hAnsi="Times New Roman" w:cs="Times New Roman"/>
          <w:sz w:val="20"/>
          <w:szCs w:val="20"/>
        </w:rPr>
        <w:t>tested</w:t>
      </w:r>
      <w:commentRangeEnd w:id="130"/>
      <w:r w:rsidR="00217761">
        <w:rPr>
          <w:rStyle w:val="CommentReference"/>
          <w:vanish/>
        </w:rPr>
        <w:commentReference w:id="130"/>
      </w:r>
      <w:del w:id="131" w:author="Jennifer Dworak" w:date="2015-05-03T15:20:00Z">
        <w:r w:rsidDel="00217761">
          <w:rPr>
            <w:rFonts w:ascii="Times New Roman" w:hAnsi="Times New Roman" w:cs="Times New Roman"/>
            <w:sz w:val="20"/>
            <w:szCs w:val="20"/>
          </w:rPr>
          <w:delText xml:space="preserve"> fo</w:delText>
        </w:r>
        <w:r w:rsidDel="00217761">
          <w:rPr>
            <w:rFonts w:ascii="Times New Roman" w:hAnsi="Times New Roman" w:cs="Times New Roman"/>
            <w:sz w:val="20"/>
            <w:szCs w:val="20"/>
          </w:rPr>
          <w:delText>r</w:delText>
        </w:r>
      </w:del>
      <w:r>
        <w:rPr>
          <w:rFonts w:ascii="Times New Roman" w:hAnsi="Times New Roman" w:cs="Times New Roman"/>
          <w:sz w:val="20"/>
          <w:szCs w:val="20"/>
        </w:rPr>
        <w:t>.</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Or rather, </w:t>
      </w:r>
      <w:ins w:id="132" w:author="Jennifer Dworak" w:date="2015-05-03T15:20:00Z">
        <w:r w:rsidR="00217761">
          <w:rPr>
            <w:rFonts w:ascii="Times New Roman" w:hAnsi="Times New Roman" w:cs="Times New Roman"/>
            <w:sz w:val="20"/>
            <w:szCs w:val="20"/>
          </w:rPr>
          <w:t xml:space="preserve">they </w:t>
        </w:r>
      </w:ins>
      <w:r>
        <w:rPr>
          <w:rFonts w:ascii="Times New Roman" w:hAnsi="Times New Roman" w:cs="Times New Roman"/>
          <w:sz w:val="20"/>
          <w:szCs w:val="20"/>
        </w:rPr>
        <w:t xml:space="preserve">will not be targeted during ATPG </w:t>
      </w:r>
      <w:ins w:id="133" w:author="Jennifer Dworak" w:date="2015-05-03T15:20:00Z">
        <w:r w:rsidR="00FC40A3">
          <w:rPr>
            <w:rFonts w:ascii="Times New Roman" w:hAnsi="Times New Roman" w:cs="Times New Roman"/>
            <w:sz w:val="20"/>
            <w:szCs w:val="20"/>
          </w:rPr>
          <w:t>that uses</w:t>
        </w:r>
      </w:ins>
      <w:del w:id="134" w:author="Jennifer Dworak" w:date="2015-05-03T15:20:00Z">
        <w:r w:rsidDel="00217761">
          <w:rPr>
            <w:rFonts w:ascii="Times New Roman" w:hAnsi="Times New Roman" w:cs="Times New Roman"/>
            <w:sz w:val="20"/>
            <w:szCs w:val="20"/>
          </w:rPr>
          <w:delText>for</w:delText>
        </w:r>
      </w:del>
      <w:r>
        <w:rPr>
          <w:rFonts w:ascii="Times New Roman" w:hAnsi="Times New Roman" w:cs="Times New Roman"/>
          <w:sz w:val="20"/>
          <w:szCs w:val="20"/>
        </w:rPr>
        <w:t xml:space="preserve"> a fault model</w:t>
      </w:r>
    </w:p>
    <w:p w:rsidR="00FC40A3" w:rsidRDefault="006605AA" w:rsidP="006605AA">
      <w:pPr>
        <w:widowControl w:val="0"/>
        <w:autoSpaceDE w:val="0"/>
        <w:autoSpaceDN w:val="0"/>
        <w:adjustRightInd w:val="0"/>
        <w:rPr>
          <w:ins w:id="135" w:author="Jennifer Dworak" w:date="2015-05-03T15:40:00Z"/>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only considers the electrical nets between gates. </w:t>
      </w:r>
      <w:ins w:id="136" w:author="Jennifer Dworak" w:date="2015-05-03T15:40:00Z">
        <w:r w:rsidR="00FC40A3">
          <w:rPr>
            <w:rFonts w:ascii="Times New Roman" w:hAnsi="Times New Roman" w:cs="Times New Roman"/>
            <w:sz w:val="20"/>
            <w:szCs w:val="20"/>
          </w:rPr>
          <w:t xml:space="preserve"> </w:t>
        </w:r>
      </w:ins>
    </w:p>
    <w:p w:rsidR="00FC40A3" w:rsidRDefault="00FC40A3" w:rsidP="006605AA">
      <w:pPr>
        <w:widowControl w:val="0"/>
        <w:numPr>
          <w:ins w:id="137" w:author="Jennifer Dworak" w:date="2015-05-03T15:40:00Z"/>
        </w:numPr>
        <w:autoSpaceDE w:val="0"/>
        <w:autoSpaceDN w:val="0"/>
        <w:adjustRightInd w:val="0"/>
        <w:rPr>
          <w:ins w:id="138" w:author="Jennifer Dworak" w:date="2015-05-03T15:40:00Z"/>
          <w:rFonts w:ascii="Times New Roman" w:hAnsi="Times New Roman" w:cs="Times New Roman"/>
          <w:sz w:val="20"/>
          <w:szCs w:val="20"/>
        </w:rPr>
      </w:pPr>
      <w:ins w:id="139" w:author="Jennifer Dworak" w:date="2015-05-03T15:40:00Z">
        <w:r>
          <w:rPr>
            <w:rFonts w:ascii="Times New Roman" w:hAnsi="Times New Roman" w:cs="Times New Roman"/>
            <w:sz w:val="20"/>
            <w:szCs w:val="20"/>
          </w:rPr>
          <w:t xml:space="preserve">Of course, some cell-aware faults </w:t>
        </w:r>
        <w:proofErr w:type="gramStart"/>
        <w:r>
          <w:rPr>
            <w:rFonts w:ascii="Times New Roman" w:hAnsi="Times New Roman" w:cs="Times New Roman"/>
            <w:sz w:val="20"/>
            <w:szCs w:val="20"/>
          </w:rPr>
          <w:t>may be guaranteed to be detected</w:t>
        </w:r>
        <w:proofErr w:type="gramEnd"/>
      </w:ins>
    </w:p>
    <w:p w:rsidR="00FC40A3" w:rsidRDefault="00FC40A3" w:rsidP="006605AA">
      <w:pPr>
        <w:widowControl w:val="0"/>
        <w:numPr>
          <w:ins w:id="140" w:author="Jennifer Dworak" w:date="2015-05-03T15:40:00Z"/>
        </w:numPr>
        <w:autoSpaceDE w:val="0"/>
        <w:autoSpaceDN w:val="0"/>
        <w:adjustRightInd w:val="0"/>
        <w:rPr>
          <w:ins w:id="141" w:author="Jennifer Dworak" w:date="2015-05-03T15:40:00Z"/>
          <w:rFonts w:ascii="Times New Roman" w:hAnsi="Times New Roman" w:cs="Times New Roman"/>
          <w:sz w:val="20"/>
          <w:szCs w:val="20"/>
        </w:rPr>
      </w:pPr>
      <w:proofErr w:type="gramStart"/>
      <w:ins w:id="142" w:author="Jennifer Dworak" w:date="2015-05-03T15:40:00Z">
        <w:r>
          <w:rPr>
            <w:rFonts w:ascii="Times New Roman" w:hAnsi="Times New Roman" w:cs="Times New Roman"/>
            <w:sz w:val="20"/>
            <w:szCs w:val="20"/>
          </w:rPr>
          <w:t>by</w:t>
        </w:r>
        <w:proofErr w:type="gramEnd"/>
        <w:r>
          <w:rPr>
            <w:rFonts w:ascii="Times New Roman" w:hAnsi="Times New Roman" w:cs="Times New Roman"/>
            <w:sz w:val="20"/>
            <w:szCs w:val="20"/>
          </w:rPr>
          <w:t xml:space="preserve"> a test set that achieves 100% coverage of a different type of targeted fault.  It is those</w:t>
        </w:r>
      </w:ins>
    </w:p>
    <w:p w:rsidR="00FC40A3" w:rsidRDefault="00FC40A3" w:rsidP="006605AA">
      <w:pPr>
        <w:widowControl w:val="0"/>
        <w:numPr>
          <w:ins w:id="143" w:author="Jennifer Dworak" w:date="2015-05-03T15:41:00Z"/>
        </w:numPr>
        <w:autoSpaceDE w:val="0"/>
        <w:autoSpaceDN w:val="0"/>
        <w:adjustRightInd w:val="0"/>
        <w:rPr>
          <w:ins w:id="144" w:author="Jennifer Dworak" w:date="2015-05-03T15:41:00Z"/>
          <w:rFonts w:ascii="Times New Roman" w:hAnsi="Times New Roman" w:cs="Times New Roman"/>
          <w:sz w:val="20"/>
          <w:szCs w:val="20"/>
        </w:rPr>
      </w:pPr>
      <w:proofErr w:type="gramStart"/>
      <w:ins w:id="145" w:author="Jennifer Dworak" w:date="2015-05-03T15:41:00Z">
        <w:r>
          <w:rPr>
            <w:rFonts w:ascii="Times New Roman" w:hAnsi="Times New Roman" w:cs="Times New Roman"/>
            <w:sz w:val="20"/>
            <w:szCs w:val="20"/>
          </w:rPr>
          <w:t>that</w:t>
        </w:r>
        <w:proofErr w:type="gramEnd"/>
        <w:r>
          <w:rPr>
            <w:rFonts w:ascii="Times New Roman" w:hAnsi="Times New Roman" w:cs="Times New Roman"/>
            <w:sz w:val="20"/>
            <w:szCs w:val="20"/>
          </w:rPr>
          <w:t xml:space="preserve"> would need to be detected fortuitously with which we are primarily</w:t>
        </w:r>
      </w:ins>
    </w:p>
    <w:p w:rsidR="00FC40A3" w:rsidRDefault="00FC40A3" w:rsidP="006605AA">
      <w:pPr>
        <w:widowControl w:val="0"/>
        <w:numPr>
          <w:ins w:id="146" w:author="Jennifer Dworak" w:date="2015-05-03T15:41:00Z"/>
        </w:numPr>
        <w:autoSpaceDE w:val="0"/>
        <w:autoSpaceDN w:val="0"/>
        <w:adjustRightInd w:val="0"/>
        <w:rPr>
          <w:ins w:id="147" w:author="Jennifer Dworak" w:date="2015-05-03T15:40:00Z"/>
          <w:rFonts w:ascii="Times New Roman" w:hAnsi="Times New Roman" w:cs="Times New Roman"/>
          <w:sz w:val="20"/>
          <w:szCs w:val="20"/>
        </w:rPr>
      </w:pPr>
      <w:proofErr w:type="gramStart"/>
      <w:ins w:id="148" w:author="Jennifer Dworak" w:date="2015-05-03T15:41:00Z">
        <w:r>
          <w:rPr>
            <w:rFonts w:ascii="Times New Roman" w:hAnsi="Times New Roman" w:cs="Times New Roman"/>
            <w:sz w:val="20"/>
            <w:szCs w:val="20"/>
          </w:rPr>
          <w:t>concerned</w:t>
        </w:r>
        <w:proofErr w:type="gramEnd"/>
        <w:r>
          <w:rPr>
            <w:rFonts w:ascii="Times New Roman" w:hAnsi="Times New Roman" w:cs="Times New Roman"/>
            <w:sz w:val="20"/>
            <w:szCs w:val="20"/>
          </w:rPr>
          <w:t>.</w:t>
        </w:r>
      </w:ins>
      <w:ins w:id="149" w:author="Jennifer Dworak" w:date="2015-05-03T15:40:00Z">
        <w:r>
          <w:rPr>
            <w:rFonts w:ascii="Times New Roman" w:hAnsi="Times New Roman" w:cs="Times New Roman"/>
            <w:sz w:val="20"/>
            <w:szCs w:val="20"/>
          </w:rPr>
          <w:t xml:space="preserve"> </w:t>
        </w:r>
      </w:ins>
    </w:p>
    <w:p w:rsidR="00FC40A3" w:rsidRDefault="00FC40A3" w:rsidP="006605AA">
      <w:pPr>
        <w:widowControl w:val="0"/>
        <w:numPr>
          <w:ins w:id="150" w:author="Jennifer Dworak" w:date="2015-05-03T15:40:00Z"/>
        </w:numPr>
        <w:autoSpaceDE w:val="0"/>
        <w:autoSpaceDN w:val="0"/>
        <w:adjustRightInd w:val="0"/>
        <w:rPr>
          <w:ins w:id="151" w:author="Jennifer Dworak" w:date="2015-05-03T15:40:00Z"/>
          <w:rFonts w:ascii="Times New Roman" w:hAnsi="Times New Roman" w:cs="Times New Roman"/>
          <w:sz w:val="20"/>
          <w:szCs w:val="20"/>
        </w:rPr>
      </w:pPr>
    </w:p>
    <w:p w:rsidR="006605AA" w:rsidRDefault="006605AA" w:rsidP="006605AA">
      <w:pPr>
        <w:widowControl w:val="0"/>
        <w:numPr>
          <w:ins w:id="152" w:author="Jennifer Dworak" w:date="2015-05-03T15:40:00Z"/>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get</w:t>
      </w:r>
    </w:p>
    <w:p w:rsidR="006605AA" w:rsidDel="00217761" w:rsidRDefault="006605AA" w:rsidP="006605AA">
      <w:pPr>
        <w:widowControl w:val="0"/>
        <w:autoSpaceDE w:val="0"/>
        <w:autoSpaceDN w:val="0"/>
        <w:adjustRightInd w:val="0"/>
        <w:rPr>
          <w:del w:id="153" w:author="Jennifer Dworak" w:date="2015-05-03T15:21:00Z"/>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better feel for </w:t>
      </w:r>
      <w:ins w:id="154" w:author="Jennifer Dworak" w:date="2015-05-03T15:41:00Z">
        <w:r w:rsidR="00FC40A3">
          <w:rPr>
            <w:rFonts w:ascii="Times New Roman" w:hAnsi="Times New Roman" w:cs="Times New Roman"/>
            <w:sz w:val="20"/>
            <w:szCs w:val="20"/>
          </w:rPr>
          <w:t xml:space="preserve">the </w:t>
        </w:r>
      </w:ins>
      <w:r>
        <w:rPr>
          <w:rFonts w:ascii="Times New Roman" w:hAnsi="Times New Roman" w:cs="Times New Roman"/>
          <w:sz w:val="20"/>
          <w:szCs w:val="20"/>
        </w:rPr>
        <w:t>cell-aware</w:t>
      </w:r>
      <w:ins w:id="155" w:author="Jennifer Dworak" w:date="2015-05-03T15:21:00Z">
        <w:r w:rsidR="00217761">
          <w:rPr>
            <w:rFonts w:ascii="Times New Roman" w:hAnsi="Times New Roman" w:cs="Times New Roman"/>
            <w:sz w:val="20"/>
            <w:szCs w:val="20"/>
          </w:rPr>
          <w:t>-</w:t>
        </w:r>
      </w:ins>
      <w:del w:id="156" w:author="Jennifer Dworak" w:date="2015-05-03T15:21:00Z">
        <w:r w:rsidDel="00217761">
          <w:rPr>
            <w:rFonts w:ascii="Times New Roman" w:hAnsi="Times New Roman" w:cs="Times New Roman"/>
            <w:sz w:val="20"/>
            <w:szCs w:val="20"/>
          </w:rPr>
          <w:delText xml:space="preserve"> </w:delText>
        </w:r>
      </w:del>
      <w:r>
        <w:rPr>
          <w:rFonts w:ascii="Times New Roman" w:hAnsi="Times New Roman" w:cs="Times New Roman"/>
          <w:sz w:val="20"/>
          <w:szCs w:val="20"/>
        </w:rPr>
        <w:t xml:space="preserve">type faults </w:t>
      </w:r>
      <w:ins w:id="157" w:author="Jennifer Dworak" w:date="2015-05-03T15:41:00Z">
        <w:r w:rsidR="00FC40A3">
          <w:rPr>
            <w:rFonts w:ascii="Times New Roman" w:hAnsi="Times New Roman" w:cs="Times New Roman"/>
            <w:sz w:val="20"/>
            <w:szCs w:val="20"/>
          </w:rPr>
          <w:t xml:space="preserve">we need to model, </w:t>
        </w:r>
      </w:ins>
      <w:r>
        <w:rPr>
          <w:rFonts w:ascii="Times New Roman" w:hAnsi="Times New Roman" w:cs="Times New Roman"/>
          <w:sz w:val="20"/>
          <w:szCs w:val="20"/>
        </w:rPr>
        <w:t>we will perform cell</w:t>
      </w:r>
      <w:ins w:id="158" w:author="Jennifer Dworak" w:date="2015-05-03T15:21:00Z">
        <w:r w:rsidR="00217761">
          <w:rPr>
            <w:rFonts w:ascii="Times New Roman" w:hAnsi="Times New Roman" w:cs="Times New Roman"/>
            <w:sz w:val="20"/>
            <w:szCs w:val="20"/>
          </w:rPr>
          <w:t>-</w:t>
        </w:r>
      </w:ins>
      <w:r>
        <w:rPr>
          <w:rFonts w:ascii="Times New Roman" w:hAnsi="Times New Roman" w:cs="Times New Roman"/>
          <w:sz w:val="20"/>
          <w:szCs w:val="20"/>
        </w:rPr>
        <w:t>aware</w:t>
      </w:r>
      <w:ins w:id="159" w:author="Jennifer Dworak" w:date="2015-05-03T15:21:00Z">
        <w:r w:rsidR="00217761">
          <w:rPr>
            <w:rFonts w:ascii="Times New Roman" w:hAnsi="Times New Roman" w:cs="Times New Roman"/>
            <w:sz w:val="20"/>
            <w:szCs w:val="20"/>
          </w:rPr>
          <w:t>-</w:t>
        </w:r>
      </w:ins>
    </w:p>
    <w:p w:rsidR="00217761" w:rsidRDefault="006605AA" w:rsidP="00217761">
      <w:pPr>
        <w:widowControl w:val="0"/>
        <w:autoSpaceDE w:val="0"/>
        <w:autoSpaceDN w:val="0"/>
        <w:adjustRightInd w:val="0"/>
        <w:rPr>
          <w:ins w:id="160" w:author="Jennifer Dworak" w:date="2015-05-03T15:21:00Z"/>
          <w:rFonts w:ascii="Times New Roman" w:hAnsi="Times New Roman" w:cs="Times New Roman"/>
          <w:sz w:val="20"/>
          <w:szCs w:val="20"/>
        </w:rPr>
      </w:pPr>
      <w:proofErr w:type="gramStart"/>
      <w:r>
        <w:rPr>
          <w:rFonts w:ascii="Times New Roman" w:hAnsi="Times New Roman" w:cs="Times New Roman"/>
          <w:sz w:val="20"/>
          <w:szCs w:val="20"/>
        </w:rPr>
        <w:t>type</w:t>
      </w:r>
      <w:proofErr w:type="gramEnd"/>
      <w:r>
        <w:rPr>
          <w:rFonts w:ascii="Times New Roman" w:hAnsi="Times New Roman" w:cs="Times New Roman"/>
          <w:sz w:val="20"/>
          <w:szCs w:val="20"/>
        </w:rPr>
        <w:t xml:space="preserve"> </w:t>
      </w:r>
    </w:p>
    <w:p w:rsidR="006605AA" w:rsidRDefault="006605AA" w:rsidP="00217761">
      <w:pPr>
        <w:widowControl w:val="0"/>
        <w:numPr>
          <w:ins w:id="161" w:author="Jennifer Dworak" w:date="2015-05-03T15:21:00Z"/>
        </w:numPr>
        <w:autoSpaceDE w:val="0"/>
        <w:autoSpaceDN w:val="0"/>
        <w:adjustRightInd w:val="0"/>
        <w:rPr>
          <w:rFonts w:ascii="Times New Roman" w:hAnsi="Times New Roman" w:cs="Times New Roman"/>
          <w:sz w:val="20"/>
          <w:szCs w:val="20"/>
        </w:rPr>
        <w:pPrChange w:id="162" w:author="Jennifer Dworak" w:date="2015-05-03T15:21:00Z">
          <w:pPr/>
        </w:pPrChange>
      </w:pPr>
      <w:r>
        <w:rPr>
          <w:rFonts w:ascii="Times New Roman" w:hAnsi="Times New Roman" w:cs="Times New Roman"/>
          <w:sz w:val="20"/>
          <w:szCs w:val="20"/>
        </w:rPr>
        <w:t xml:space="preserve">ATPG for the </w:t>
      </w:r>
      <w:ins w:id="163" w:author="Jennifer Dworak" w:date="2015-05-03T15:21:00Z">
        <w:r w:rsidR="00217761">
          <w:rPr>
            <w:rFonts w:ascii="Times New Roman" w:hAnsi="Times New Roman" w:cs="Times New Roman"/>
            <w:sz w:val="20"/>
            <w:szCs w:val="20"/>
          </w:rPr>
          <w:t>NOR</w:t>
        </w:r>
      </w:ins>
      <w:del w:id="164" w:author="Jennifer Dworak" w:date="2015-05-03T15:21:00Z">
        <w:r w:rsidDel="00217761">
          <w:rPr>
            <w:rFonts w:ascii="Times New Roman" w:hAnsi="Times New Roman" w:cs="Times New Roman"/>
            <w:sz w:val="20"/>
            <w:szCs w:val="20"/>
          </w:rPr>
          <w:delText>nor</w:delText>
        </w:r>
      </w:del>
      <w:r>
        <w:rPr>
          <w:rFonts w:ascii="Times New Roman" w:hAnsi="Times New Roman" w:cs="Times New Roman"/>
          <w:sz w:val="20"/>
          <w:szCs w:val="20"/>
        </w:rPr>
        <w:t xml:space="preserve"> gate in </w:t>
      </w:r>
      <w:r w:rsidRPr="00217761">
        <w:rPr>
          <w:rFonts w:ascii="Times New Roman" w:hAnsi="Times New Roman" w:cs="Times New Roman"/>
          <w:sz w:val="20"/>
          <w:szCs w:val="20"/>
          <w:highlight w:val="yellow"/>
          <w:rPrChange w:id="165" w:author="Jennifer Dworak" w:date="2015-05-03T15:21:00Z">
            <w:rPr>
              <w:rFonts w:ascii="Times New Roman" w:hAnsi="Times New Roman" w:cs="Times New Roman"/>
              <w:sz w:val="20"/>
              <w:szCs w:val="20"/>
            </w:rPr>
          </w:rPrChange>
        </w:rPr>
        <w:t>Figure</w:t>
      </w:r>
      <w:ins w:id="166" w:author="Jennifer Dworak" w:date="2015-05-03T15:21:00Z">
        <w:r w:rsidR="00217761" w:rsidRPr="00217761">
          <w:rPr>
            <w:rFonts w:ascii="Times New Roman" w:hAnsi="Times New Roman" w:cs="Times New Roman"/>
            <w:sz w:val="20"/>
            <w:szCs w:val="20"/>
            <w:highlight w:val="yellow"/>
            <w:rPrChange w:id="167" w:author="Jennifer Dworak" w:date="2015-05-03T15:21:00Z">
              <w:rPr>
                <w:rFonts w:ascii="Times New Roman" w:hAnsi="Times New Roman" w:cs="Times New Roman"/>
                <w:sz w:val="20"/>
                <w:szCs w:val="20"/>
              </w:rPr>
            </w:rPrChange>
          </w:rPr>
          <w:t xml:space="preserve"> </w:t>
        </w:r>
      </w:ins>
      <w:commentRangeStart w:id="168"/>
      <w:r w:rsidRPr="00217761">
        <w:rPr>
          <w:rFonts w:ascii="Times New Roman" w:hAnsi="Times New Roman" w:cs="Times New Roman"/>
          <w:sz w:val="20"/>
          <w:szCs w:val="20"/>
          <w:highlight w:val="yellow"/>
          <w:rPrChange w:id="169" w:author="Jennifer Dworak" w:date="2015-05-03T15:21:00Z">
            <w:rPr>
              <w:rFonts w:ascii="Times New Roman" w:hAnsi="Times New Roman" w:cs="Times New Roman"/>
              <w:sz w:val="20"/>
              <w:szCs w:val="20"/>
            </w:rPr>
          </w:rPrChange>
        </w:rPr>
        <w:t>3</w:t>
      </w:r>
      <w:commentRangeEnd w:id="168"/>
      <w:r w:rsidR="0097540D">
        <w:rPr>
          <w:rStyle w:val="CommentReference"/>
          <w:vanish/>
        </w:rPr>
        <w:commentReference w:id="168"/>
      </w:r>
      <w:r w:rsidRPr="00217761">
        <w:rPr>
          <w:rFonts w:ascii="Times New Roman" w:hAnsi="Times New Roman" w:cs="Times New Roman"/>
          <w:sz w:val="20"/>
          <w:szCs w:val="20"/>
          <w:highlight w:val="yellow"/>
          <w:rPrChange w:id="170" w:author="Jennifer Dworak" w:date="2015-05-03T15:21:00Z">
            <w:rPr>
              <w:rFonts w:ascii="Times New Roman" w:hAnsi="Times New Roman" w:cs="Times New Roman"/>
              <w:sz w:val="20"/>
              <w:szCs w:val="20"/>
            </w:rPr>
          </w:rPrChange>
        </w:rPr>
        <w:t>.</w:t>
      </w:r>
      <w:r>
        <w:rPr>
          <w:rFonts w:ascii="Times New Roman" w:hAnsi="Times New Roman" w:cs="Times New Roman"/>
          <w:sz w:val="20"/>
          <w:szCs w:val="20"/>
        </w:rPr>
        <w:t xml:space="preserve"> To discover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internal fault</w:t>
      </w:r>
      <w:ins w:id="171" w:author="Jennifer Dworak" w:date="2015-05-03T15:42:00Z">
        <w:r w:rsidR="00FC40A3">
          <w:rPr>
            <w:rFonts w:ascii="Times New Roman" w:hAnsi="Times New Roman" w:cs="Times New Roman"/>
            <w:sz w:val="20"/>
            <w:szCs w:val="20"/>
          </w:rPr>
          <w:t>s</w:t>
        </w:r>
      </w:ins>
      <w:del w:id="172" w:author="Jennifer Dworak" w:date="2015-05-03T15:42:00Z">
        <w:r w:rsidDel="00FC40A3">
          <w:rPr>
            <w:rFonts w:ascii="Times New Roman" w:hAnsi="Times New Roman" w:cs="Times New Roman"/>
            <w:sz w:val="20"/>
            <w:szCs w:val="20"/>
          </w:rPr>
          <w:delText>,</w:delText>
        </w:r>
      </w:del>
      <w:r>
        <w:rPr>
          <w:rFonts w:ascii="Times New Roman" w:hAnsi="Times New Roman" w:cs="Times New Roman"/>
          <w:sz w:val="20"/>
          <w:szCs w:val="20"/>
        </w:rPr>
        <w:t xml:space="preserve"> </w:t>
      </w:r>
      <w:ins w:id="173" w:author="Jennifer Dworak" w:date="2015-05-03T15:42:00Z">
        <w:r w:rsidR="00FC40A3">
          <w:rPr>
            <w:rFonts w:ascii="Times New Roman" w:hAnsi="Times New Roman" w:cs="Times New Roman"/>
            <w:sz w:val="20"/>
            <w:szCs w:val="20"/>
          </w:rPr>
          <w:t>that</w:t>
        </w:r>
      </w:ins>
      <w:del w:id="174" w:author="Jennifer Dworak" w:date="2015-05-03T15:42:00Z">
        <w:r w:rsidDel="00FC40A3">
          <w:rPr>
            <w:rFonts w:ascii="Times New Roman" w:hAnsi="Times New Roman" w:cs="Times New Roman"/>
            <w:sz w:val="20"/>
            <w:szCs w:val="20"/>
          </w:rPr>
          <w:delText>which</w:delText>
        </w:r>
      </w:del>
      <w:r>
        <w:rPr>
          <w:rFonts w:ascii="Times New Roman" w:hAnsi="Times New Roman" w:cs="Times New Roman"/>
          <w:sz w:val="20"/>
          <w:szCs w:val="20"/>
        </w:rPr>
        <w:t xml:space="preserve"> will not be tested for by a traditional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w:t>
      </w:r>
      <w:proofErr w:type="gramEnd"/>
      <w:r>
        <w:rPr>
          <w:rFonts w:ascii="Times New Roman" w:hAnsi="Times New Roman" w:cs="Times New Roman"/>
          <w:sz w:val="20"/>
          <w:szCs w:val="20"/>
        </w:rPr>
        <w:t xml:space="preserve"> model, we </w:t>
      </w:r>
      <w:ins w:id="175" w:author="Jennifer Dworak" w:date="2015-05-03T15:43:00Z">
        <w:r w:rsidR="00FC40A3">
          <w:rPr>
            <w:rFonts w:ascii="Times New Roman" w:hAnsi="Times New Roman" w:cs="Times New Roman"/>
            <w:sz w:val="20"/>
            <w:szCs w:val="20"/>
          </w:rPr>
          <w:t>will</w:t>
        </w:r>
      </w:ins>
      <w:del w:id="176" w:author="Jennifer Dworak" w:date="2015-05-03T15:43:00Z">
        <w:r w:rsidDel="00FC40A3">
          <w:rPr>
            <w:rFonts w:ascii="Times New Roman" w:hAnsi="Times New Roman" w:cs="Times New Roman"/>
            <w:sz w:val="20"/>
            <w:szCs w:val="20"/>
          </w:rPr>
          <w:delText>must</w:delText>
        </w:r>
      </w:del>
      <w:r>
        <w:rPr>
          <w:rFonts w:ascii="Times New Roman" w:hAnsi="Times New Roman" w:cs="Times New Roman"/>
          <w:sz w:val="20"/>
          <w:szCs w:val="20"/>
        </w:rPr>
        <w:t xml:space="preserve"> first perform ATPG with regards to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traditional</w:t>
      </w:r>
      <w:proofErr w:type="gramEnd"/>
      <w:r>
        <w:rPr>
          <w:rFonts w:ascii="Times New Roman" w:hAnsi="Times New Roman" w:cs="Times New Roman"/>
          <w:sz w:val="20"/>
          <w:szCs w:val="20"/>
        </w:rPr>
        <w:t xml:space="preserve"> model. For this example (and in this research) we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xml:space="preserve"> the stuck-at fault model.</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There are six potential stuck-at faults that we need to test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w:t>
      </w:r>
      <w:r w:rsidRPr="00FC40A3">
        <w:rPr>
          <w:rFonts w:ascii="Times New Roman" w:hAnsi="Times New Roman" w:cs="Times New Roman"/>
          <w:i/>
          <w:sz w:val="20"/>
          <w:szCs w:val="20"/>
          <w:rPrChange w:id="177" w:author="Jennifer Dworak" w:date="2015-05-03T15:44:00Z">
            <w:rPr>
              <w:rFonts w:ascii="Times New Roman" w:hAnsi="Times New Roman" w:cs="Times New Roman"/>
              <w:sz w:val="20"/>
              <w:szCs w:val="20"/>
            </w:rPr>
          </w:rPrChange>
        </w:rPr>
        <w:t>a</w:t>
      </w:r>
      <w:r>
        <w:rPr>
          <w:rFonts w:ascii="Times New Roman" w:hAnsi="Times New Roman" w:cs="Times New Roman"/>
          <w:sz w:val="20"/>
          <w:szCs w:val="20"/>
        </w:rPr>
        <w:t xml:space="preserve"> stuck-at 0, </w:t>
      </w:r>
      <w:r w:rsidRPr="00FC40A3">
        <w:rPr>
          <w:rFonts w:ascii="Times New Roman" w:hAnsi="Times New Roman" w:cs="Times New Roman"/>
          <w:i/>
          <w:sz w:val="20"/>
          <w:szCs w:val="20"/>
          <w:rPrChange w:id="178" w:author="Jennifer Dworak" w:date="2015-05-03T15:44:00Z">
            <w:rPr>
              <w:rFonts w:ascii="Times New Roman" w:hAnsi="Times New Roman" w:cs="Times New Roman"/>
              <w:sz w:val="20"/>
              <w:szCs w:val="20"/>
            </w:rPr>
          </w:rPrChange>
        </w:rPr>
        <w:t>a</w:t>
      </w:r>
      <w:r>
        <w:rPr>
          <w:rFonts w:ascii="Times New Roman" w:hAnsi="Times New Roman" w:cs="Times New Roman"/>
          <w:sz w:val="20"/>
          <w:szCs w:val="20"/>
        </w:rPr>
        <w:t xml:space="preserve"> stuck-at 1, </w:t>
      </w:r>
      <w:r w:rsidRPr="00FC40A3">
        <w:rPr>
          <w:rFonts w:ascii="Times New Roman" w:hAnsi="Times New Roman" w:cs="Times New Roman"/>
          <w:i/>
          <w:sz w:val="20"/>
          <w:szCs w:val="20"/>
          <w:rPrChange w:id="179" w:author="Jennifer Dworak" w:date="2015-05-03T15:44:00Z">
            <w:rPr>
              <w:rFonts w:ascii="Times New Roman" w:hAnsi="Times New Roman" w:cs="Times New Roman"/>
              <w:sz w:val="20"/>
              <w:szCs w:val="20"/>
            </w:rPr>
          </w:rPrChange>
        </w:rPr>
        <w:t>b</w:t>
      </w:r>
      <w:r>
        <w:rPr>
          <w:rFonts w:ascii="Times New Roman" w:hAnsi="Times New Roman" w:cs="Times New Roman"/>
          <w:sz w:val="20"/>
          <w:szCs w:val="20"/>
        </w:rPr>
        <w:t xml:space="preserve"> stuck-at 0, </w:t>
      </w:r>
      <w:r w:rsidRPr="00FC40A3">
        <w:rPr>
          <w:rFonts w:ascii="Times New Roman" w:hAnsi="Times New Roman" w:cs="Times New Roman"/>
          <w:i/>
          <w:sz w:val="20"/>
          <w:szCs w:val="20"/>
          <w:rPrChange w:id="180" w:author="Jennifer Dworak" w:date="2015-05-03T15:44:00Z">
            <w:rPr>
              <w:rFonts w:ascii="Times New Roman" w:hAnsi="Times New Roman" w:cs="Times New Roman"/>
              <w:sz w:val="20"/>
              <w:szCs w:val="20"/>
            </w:rPr>
          </w:rPrChange>
        </w:rPr>
        <w:t>b</w:t>
      </w:r>
      <w:r>
        <w:rPr>
          <w:rFonts w:ascii="Times New Roman" w:hAnsi="Times New Roman" w:cs="Times New Roman"/>
          <w:sz w:val="20"/>
          <w:szCs w:val="20"/>
        </w:rPr>
        <w:t xml:space="preserve"> stuck-at 1, </w:t>
      </w:r>
      <w:r w:rsidRPr="00FC40A3">
        <w:rPr>
          <w:rFonts w:ascii="Times New Roman" w:hAnsi="Times New Roman" w:cs="Times New Roman"/>
          <w:i/>
          <w:sz w:val="20"/>
          <w:szCs w:val="20"/>
          <w:rPrChange w:id="181" w:author="Jennifer Dworak" w:date="2015-05-03T15:44:00Z">
            <w:rPr>
              <w:rFonts w:ascii="Times New Roman" w:hAnsi="Times New Roman" w:cs="Times New Roman"/>
              <w:sz w:val="20"/>
              <w:szCs w:val="20"/>
            </w:rPr>
          </w:rPrChange>
        </w:rPr>
        <w:t>c</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stuck</w:t>
      </w:r>
      <w:proofErr w:type="gramEnd"/>
      <w:r>
        <w:rPr>
          <w:rFonts w:ascii="Times New Roman" w:hAnsi="Times New Roman" w:cs="Times New Roman"/>
          <w:sz w:val="20"/>
          <w:szCs w:val="20"/>
        </w:rPr>
        <w:t xml:space="preserve">-at 0, and </w:t>
      </w:r>
      <w:r w:rsidRPr="00FC40A3">
        <w:rPr>
          <w:rFonts w:ascii="Times New Roman" w:hAnsi="Times New Roman" w:cs="Times New Roman"/>
          <w:i/>
          <w:sz w:val="20"/>
          <w:szCs w:val="20"/>
          <w:rPrChange w:id="182" w:author="Jennifer Dworak" w:date="2015-05-03T15:44:00Z">
            <w:rPr>
              <w:rFonts w:ascii="Times New Roman" w:hAnsi="Times New Roman" w:cs="Times New Roman"/>
              <w:sz w:val="20"/>
              <w:szCs w:val="20"/>
            </w:rPr>
          </w:rPrChange>
        </w:rPr>
        <w:t>c</w:t>
      </w:r>
      <w:r>
        <w:rPr>
          <w:rFonts w:ascii="Times New Roman" w:hAnsi="Times New Roman" w:cs="Times New Roman"/>
          <w:sz w:val="20"/>
          <w:szCs w:val="20"/>
        </w:rPr>
        <w:t xml:space="preserve"> stuck-at 1. To derive the stuck at test set, let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us</w:t>
      </w:r>
      <w:proofErr w:type="gramEnd"/>
      <w:r>
        <w:rPr>
          <w:rFonts w:ascii="Times New Roman" w:hAnsi="Times New Roman" w:cs="Times New Roman"/>
          <w:sz w:val="20"/>
          <w:szCs w:val="20"/>
        </w:rPr>
        <w:t xml:space="preserve"> find the smallest set of patterns that will test for all </w:t>
      </w:r>
      <w:ins w:id="183" w:author="Jennifer Dworak" w:date="2015-05-03T15:44:00Z">
        <w:r w:rsidR="00FC40A3">
          <w:rPr>
            <w:rFonts w:ascii="Times New Roman" w:hAnsi="Times New Roman" w:cs="Times New Roman"/>
            <w:sz w:val="20"/>
            <w:szCs w:val="20"/>
          </w:rPr>
          <w:t xml:space="preserve">of these </w:t>
        </w:r>
      </w:ins>
      <w:r>
        <w:rPr>
          <w:rFonts w:ascii="Times New Roman" w:hAnsi="Times New Roman" w:cs="Times New Roman"/>
          <w:sz w:val="20"/>
          <w:szCs w:val="20"/>
        </w:rPr>
        <w:t>faults.</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test for a fault</w:t>
      </w:r>
      <w:ins w:id="184" w:author="Jennifer Dworak" w:date="2015-05-03T15:44:00Z">
        <w:r w:rsidR="00FC40A3">
          <w:rPr>
            <w:rFonts w:ascii="Times New Roman" w:hAnsi="Times New Roman" w:cs="Times New Roman"/>
            <w:sz w:val="20"/>
            <w:szCs w:val="20"/>
          </w:rPr>
          <w:t>,</w:t>
        </w:r>
      </w:ins>
      <w:r>
        <w:rPr>
          <w:rFonts w:ascii="Times New Roman" w:hAnsi="Times New Roman" w:cs="Times New Roman"/>
          <w:sz w:val="20"/>
          <w:szCs w:val="20"/>
        </w:rPr>
        <w:t xml:space="preserve"> we must first excite the fault</w:t>
      </w:r>
      <w:del w:id="185" w:author="Jennifer Dworak" w:date="2015-05-03T15:45:00Z">
        <w:r w:rsidDel="00EE4493">
          <w:rPr>
            <w:rFonts w:ascii="Times New Roman" w:hAnsi="Times New Roman" w:cs="Times New Roman"/>
            <w:sz w:val="20"/>
            <w:szCs w:val="20"/>
          </w:rPr>
          <w:delText xml:space="preserve"> location</w:delText>
        </w:r>
      </w:del>
      <w:r>
        <w:rPr>
          <w:rFonts w:ascii="Times New Roman" w:hAnsi="Times New Roman" w:cs="Times New Roman"/>
          <w:sz w:val="20"/>
          <w:szCs w:val="20"/>
        </w:rPr>
        <w:t>, and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w:t>
      </w:r>
      <w:ins w:id="186" w:author="Jennifer Dworak" w:date="2015-05-03T15:45:00Z">
        <w:r w:rsidR="00EE4493">
          <w:rPr>
            <w:rFonts w:ascii="Times New Roman" w:hAnsi="Times New Roman" w:cs="Times New Roman"/>
            <w:sz w:val="20"/>
            <w:szCs w:val="20"/>
          </w:rPr>
          <w:t xml:space="preserve">we must </w:t>
        </w:r>
      </w:ins>
      <w:r>
        <w:rPr>
          <w:rFonts w:ascii="Times New Roman" w:hAnsi="Times New Roman" w:cs="Times New Roman"/>
          <w:sz w:val="20"/>
          <w:szCs w:val="20"/>
        </w:rPr>
        <w:t>observe the net at the output of the circuit</w:t>
      </w:r>
      <w:ins w:id="187" w:author="Jennifer Dworak" w:date="2015-05-03T15:45:00Z">
        <w:r w:rsidR="00EE4493">
          <w:rPr>
            <w:rFonts w:ascii="Times New Roman" w:hAnsi="Times New Roman" w:cs="Times New Roman"/>
            <w:sz w:val="20"/>
            <w:szCs w:val="20"/>
          </w:rPr>
          <w:t>.</w:t>
        </w:r>
      </w:ins>
      <w:r>
        <w:rPr>
          <w:rFonts w:ascii="Times New Roman" w:hAnsi="Times New Roman" w:cs="Times New Roman"/>
          <w:sz w:val="20"/>
          <w:szCs w:val="20"/>
        </w:rPr>
        <w:t xml:space="preserve"> (</w:t>
      </w:r>
      <w:ins w:id="188" w:author="Jennifer Dworak" w:date="2015-05-03T15:46:00Z">
        <w:r w:rsidR="00EE4493">
          <w:rPr>
            <w:rFonts w:ascii="Times New Roman" w:hAnsi="Times New Roman" w:cs="Times New Roman"/>
            <w:sz w:val="20"/>
            <w:szCs w:val="20"/>
          </w:rPr>
          <w:t>Conceptually, observation can be exhaustively described</w:t>
        </w:r>
      </w:ins>
      <w:del w:id="189" w:author="Jennifer Dworak" w:date="2015-05-03T15:46:00Z">
        <w:r w:rsidDel="00EE4493">
          <w:rPr>
            <w:rFonts w:ascii="Times New Roman" w:hAnsi="Times New Roman" w:cs="Times New Roman"/>
            <w:sz w:val="20"/>
            <w:szCs w:val="20"/>
          </w:rPr>
          <w:delText xml:space="preserve"> T</w:delText>
        </w:r>
      </w:del>
      <w:del w:id="190" w:author="Jennifer Dworak" w:date="2015-05-03T15:47:00Z">
        <w:r w:rsidDel="00EE4493">
          <w:rPr>
            <w:rFonts w:ascii="Times New Roman" w:hAnsi="Times New Roman" w:cs="Times New Roman"/>
            <w:sz w:val="20"/>
            <w:szCs w:val="20"/>
          </w:rPr>
          <w:delText>his is done</w:delText>
        </w:r>
      </w:del>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with</w:t>
      </w:r>
      <w:proofErr w:type="gramEnd"/>
      <w:r>
        <w:rPr>
          <w:rFonts w:ascii="Times New Roman" w:hAnsi="Times New Roman" w:cs="Times New Roman"/>
          <w:sz w:val="20"/>
          <w:szCs w:val="20"/>
        </w:rPr>
        <w:t xml:space="preserve"> the use of the Boolean derivative). To excite a fault, we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force</w:t>
      </w:r>
      <w:proofErr w:type="gramEnd"/>
      <w:r>
        <w:rPr>
          <w:rFonts w:ascii="Times New Roman" w:hAnsi="Times New Roman" w:cs="Times New Roman"/>
          <w:sz w:val="20"/>
          <w:szCs w:val="20"/>
        </w:rPr>
        <w:t xml:space="preserve"> a net to the opposite value th</w:t>
      </w:r>
      <w:ins w:id="191" w:author="Jennifer Dworak" w:date="2015-05-03T15:47:00Z">
        <w:r w:rsidR="00EE4493">
          <w:rPr>
            <w:rFonts w:ascii="Times New Roman" w:hAnsi="Times New Roman" w:cs="Times New Roman"/>
            <w:sz w:val="20"/>
            <w:szCs w:val="20"/>
          </w:rPr>
          <w:t>a</w:t>
        </w:r>
      </w:ins>
      <w:del w:id="192" w:author="Jennifer Dworak" w:date="2015-05-03T15:47:00Z">
        <w:r w:rsidDel="00EE4493">
          <w:rPr>
            <w:rFonts w:ascii="Times New Roman" w:hAnsi="Times New Roman" w:cs="Times New Roman"/>
            <w:sz w:val="20"/>
            <w:szCs w:val="20"/>
          </w:rPr>
          <w:delText>e</w:delText>
        </w:r>
      </w:del>
      <w:r>
        <w:rPr>
          <w:rFonts w:ascii="Times New Roman" w:hAnsi="Times New Roman" w:cs="Times New Roman"/>
          <w:sz w:val="20"/>
          <w:szCs w:val="20"/>
        </w:rPr>
        <w:t>n what it is stuck at.</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To minimize the test set, the ATPG tool would then </w:t>
      </w:r>
      <w:proofErr w:type="spellStart"/>
      <w:r>
        <w:rPr>
          <w:rFonts w:ascii="Times New Roman" w:hAnsi="Times New Roman" w:cs="Times New Roman"/>
          <w:sz w:val="20"/>
          <w:szCs w:val="20"/>
        </w:rPr>
        <w:t>na¨ıvely</w:t>
      </w:r>
      <w:proofErr w:type="spellEnd"/>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suggest</w:t>
      </w:r>
      <w:proofErr w:type="gramEnd"/>
      <w:r>
        <w:rPr>
          <w:rFonts w:ascii="Times New Roman" w:hAnsi="Times New Roman" w:cs="Times New Roman"/>
          <w:sz w:val="20"/>
          <w:szCs w:val="20"/>
        </w:rPr>
        <w:t>:</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With this test set, we can effectively test for all stuck-at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faults</w:t>
      </w:r>
      <w:proofErr w:type="gramEnd"/>
      <w:r>
        <w:rPr>
          <w:rFonts w:ascii="Times New Roman" w:hAnsi="Times New Roman" w:cs="Times New Roman"/>
          <w:sz w:val="20"/>
          <w:szCs w:val="20"/>
        </w:rPr>
        <w:t xml:space="preserve"> in our small example circuit. But we are simply modeling</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faults</w:t>
      </w:r>
      <w:proofErr w:type="gramEnd"/>
      <w:r>
        <w:rPr>
          <w:rFonts w:ascii="Times New Roman" w:hAnsi="Times New Roman" w:cs="Times New Roman"/>
          <w:sz w:val="20"/>
          <w:szCs w:val="20"/>
        </w:rPr>
        <w:t xml:space="preserve"> as occurring on lines outside of logic gates. What if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real</w:t>
      </w:r>
      <w:proofErr w:type="gramEnd"/>
      <w:r>
        <w:rPr>
          <w:rFonts w:ascii="Times New Roman" w:hAnsi="Times New Roman" w:cs="Times New Roman"/>
          <w:sz w:val="20"/>
          <w:szCs w:val="20"/>
        </w:rPr>
        <w:t xml:space="preserve"> fault is inside the circuit</w:t>
      </w:r>
      <w:del w:id="193" w:author="Jennifer Dworak" w:date="2015-05-03T15:48:00Z">
        <w:r w:rsidDel="00EE4493">
          <w:rPr>
            <w:rFonts w:ascii="Times New Roman" w:hAnsi="Times New Roman" w:cs="Times New Roman"/>
            <w:sz w:val="20"/>
            <w:szCs w:val="20"/>
          </w:rPr>
          <w:delText>,</w:delText>
        </w:r>
      </w:del>
      <w:r>
        <w:rPr>
          <w:rFonts w:ascii="Times New Roman" w:hAnsi="Times New Roman" w:cs="Times New Roman"/>
          <w:sz w:val="20"/>
          <w:szCs w:val="20"/>
        </w:rPr>
        <w:t xml:space="preserve"> and can only be detected with</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test pattern </w:t>
      </w:r>
      <w:proofErr w:type="spellStart"/>
      <w:r>
        <w:rPr>
          <w:rFonts w:ascii="Times New Roman" w:hAnsi="Times New Roman" w:cs="Times New Roman"/>
          <w:sz w:val="20"/>
          <w:szCs w:val="20"/>
        </w:rPr>
        <w:t>ab</w:t>
      </w:r>
      <w:proofErr w:type="spellEnd"/>
      <w:r>
        <w:rPr>
          <w:rFonts w:ascii="Times New Roman" w:hAnsi="Times New Roman" w:cs="Times New Roman"/>
          <w:sz w:val="20"/>
          <w:szCs w:val="20"/>
        </w:rPr>
        <w:t xml:space="preserve">  (or a = 1 and b =1)? Figure 4 illustrates a</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cell</w:t>
      </w:r>
      <w:proofErr w:type="gramEnd"/>
      <w:r>
        <w:rPr>
          <w:rFonts w:ascii="Times New Roman" w:hAnsi="Times New Roman" w:cs="Times New Roman"/>
          <w:sz w:val="20"/>
          <w:szCs w:val="20"/>
        </w:rPr>
        <w:t xml:space="preserve"> aware fault inside a nor gate, and describes the test pattern</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detects it.</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good understanding of the cell-aware fault model is</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essential</w:t>
      </w:r>
      <w:proofErr w:type="gramEnd"/>
      <w:r>
        <w:rPr>
          <w:rFonts w:ascii="Times New Roman" w:hAnsi="Times New Roman" w:cs="Times New Roman"/>
          <w:sz w:val="20"/>
          <w:szCs w:val="20"/>
        </w:rPr>
        <w:t xml:space="preserve"> for understanding parts of our methodology. This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example</w:t>
      </w:r>
      <w:proofErr w:type="gramEnd"/>
      <w:r>
        <w:rPr>
          <w:rFonts w:ascii="Times New Roman" w:hAnsi="Times New Roman" w:cs="Times New Roman"/>
          <w:sz w:val="20"/>
          <w:szCs w:val="20"/>
        </w:rPr>
        <w:t xml:space="preserve"> is a good introduction to cell-aware faults. Ron Press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posted</w:t>
      </w:r>
      <w:proofErr w:type="gramEnd"/>
      <w:r>
        <w:rPr>
          <w:rFonts w:ascii="Times New Roman" w:hAnsi="Times New Roman" w:cs="Times New Roman"/>
          <w:sz w:val="20"/>
          <w:szCs w:val="20"/>
        </w:rPr>
        <w:t xml:space="preserve"> an excellent tutorial explaining these faults online in</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2012 [13].</w:t>
      </w:r>
      <w:proofErr w:type="gramEnd"/>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 xml:space="preserve">IV. </w:t>
      </w:r>
      <w:proofErr w:type="gramStart"/>
      <w:r>
        <w:rPr>
          <w:rFonts w:ascii="Times New Roman" w:hAnsi="Times New Roman" w:cs="Times New Roman"/>
          <w:sz w:val="20"/>
          <w:szCs w:val="20"/>
        </w:rPr>
        <w:t>F</w:t>
      </w:r>
      <w:r>
        <w:rPr>
          <w:rFonts w:ascii="Times New Roman" w:hAnsi="Times New Roman" w:cs="Times New Roman"/>
          <w:sz w:val="16"/>
          <w:szCs w:val="16"/>
        </w:rPr>
        <w:t xml:space="preserve">UNCTIONAL </w:t>
      </w:r>
      <w:r>
        <w:rPr>
          <w:rFonts w:ascii="Times New Roman" w:hAnsi="Times New Roman" w:cs="Times New Roman"/>
          <w:sz w:val="20"/>
          <w:szCs w:val="20"/>
        </w:rPr>
        <w:t xml:space="preserve"> S</w:t>
      </w:r>
      <w:r>
        <w:rPr>
          <w:rFonts w:ascii="Times New Roman" w:hAnsi="Times New Roman" w:cs="Times New Roman"/>
          <w:sz w:val="16"/>
          <w:szCs w:val="16"/>
        </w:rPr>
        <w:t>IMULATION</w:t>
      </w:r>
      <w:proofErr w:type="gramEnd"/>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Circuit simulation can be performed at different levels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abstraction. Behavioral simulation is the highest level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abstraction</w:t>
      </w:r>
      <w:proofErr w:type="gramEnd"/>
      <w:r>
        <w:rPr>
          <w:rFonts w:ascii="Times New Roman" w:hAnsi="Times New Roman" w:cs="Times New Roman"/>
          <w:sz w:val="20"/>
          <w:szCs w:val="20"/>
        </w:rPr>
        <w:t xml:space="preserve"> and functional simulation is the next highest. Technically,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only difference between behavioral and functional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simulation</w:t>
      </w:r>
      <w:proofErr w:type="gramEnd"/>
      <w:r>
        <w:rPr>
          <w:rFonts w:ascii="Times New Roman" w:hAnsi="Times New Roman" w:cs="Times New Roman"/>
          <w:sz w:val="20"/>
          <w:szCs w:val="20"/>
        </w:rPr>
        <w:t xml:space="preserve"> is the inclusion of unit-delays within the circuit for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functional</w:t>
      </w:r>
      <w:proofErr w:type="gramEnd"/>
      <w:r>
        <w:rPr>
          <w:rFonts w:ascii="Times New Roman" w:hAnsi="Times New Roman" w:cs="Times New Roman"/>
          <w:sz w:val="20"/>
          <w:szCs w:val="20"/>
        </w:rPr>
        <w:t>. The addition of unit delays for cells in the simulated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circuit</w:t>
      </w:r>
      <w:proofErr w:type="gramEnd"/>
      <w:r>
        <w:rPr>
          <w:rFonts w:ascii="Times New Roman" w:hAnsi="Times New Roman" w:cs="Times New Roman"/>
          <w:sz w:val="20"/>
          <w:szCs w:val="20"/>
        </w:rPr>
        <w:t xml:space="preserve"> allows for the comparison of “theoretical delays” among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different</w:t>
      </w:r>
      <w:proofErr w:type="gramEnd"/>
      <w:r>
        <w:rPr>
          <w:rFonts w:ascii="Times New Roman" w:hAnsi="Times New Roman" w:cs="Times New Roman"/>
          <w:sz w:val="20"/>
          <w:szCs w:val="20"/>
        </w:rPr>
        <w:t xml:space="preserve"> circuits. Behavioral or functional simulation is used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used in industry to verify that a circuit is meeting its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intended</w:t>
      </w:r>
      <w:proofErr w:type="gramEnd"/>
      <w:r>
        <w:rPr>
          <w:rFonts w:ascii="Times New Roman" w:hAnsi="Times New Roman" w:cs="Times New Roman"/>
          <w:sz w:val="20"/>
          <w:szCs w:val="20"/>
        </w:rPr>
        <w:t xml:space="preserve"> function. During functional simulation, functional test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patterns</w:t>
      </w:r>
      <w:proofErr w:type="gramEnd"/>
      <w:r>
        <w:rPr>
          <w:rFonts w:ascii="Times New Roman" w:hAnsi="Times New Roman" w:cs="Times New Roman"/>
          <w:sz w:val="20"/>
          <w:szCs w:val="20"/>
        </w:rPr>
        <w:t xml:space="preserve"> are supplied to a circuit, and circuit output responses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monitored to ensure that the circuit is functioning as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intended</w:t>
      </w:r>
      <w:proofErr w:type="gramEnd"/>
      <w:r>
        <w:rPr>
          <w:rFonts w:ascii="Times New Roman" w:hAnsi="Times New Roman" w:cs="Times New Roman"/>
          <w:sz w:val="20"/>
          <w:szCs w:val="20"/>
        </w:rPr>
        <w:t>. This can be done in several different ways, but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goal</w:t>
      </w:r>
      <w:proofErr w:type="gramEnd"/>
      <w:r>
        <w:rPr>
          <w:rFonts w:ascii="Times New Roman" w:hAnsi="Times New Roman" w:cs="Times New Roman"/>
          <w:sz w:val="20"/>
          <w:szCs w:val="20"/>
        </w:rPr>
        <w:t xml:space="preserve"> is to supply meaningful inputs to the circuit, and observe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meaningful</w:t>
      </w:r>
      <w:proofErr w:type="gramEnd"/>
      <w:r>
        <w:rPr>
          <w:rFonts w:ascii="Times New Roman" w:hAnsi="Times New Roman" w:cs="Times New Roman"/>
          <w:sz w:val="20"/>
          <w:szCs w:val="20"/>
        </w:rPr>
        <w:t xml:space="preserve"> outputs.</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Consider any generic processor. If the processor receives an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instruction</w:t>
      </w:r>
      <w:proofErr w:type="gramEnd"/>
      <w:r>
        <w:rPr>
          <w:rFonts w:ascii="Times New Roman" w:hAnsi="Times New Roman" w:cs="Times New Roman"/>
          <w:sz w:val="20"/>
          <w:szCs w:val="20"/>
        </w:rPr>
        <w:t xml:space="preserve"> that does not contain a valid op-code, it will be put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into</w:t>
      </w:r>
      <w:proofErr w:type="gramEnd"/>
      <w:r>
        <w:rPr>
          <w:rFonts w:ascii="Times New Roman" w:hAnsi="Times New Roman" w:cs="Times New Roman"/>
          <w:sz w:val="20"/>
          <w:szCs w:val="20"/>
        </w:rPr>
        <w:t xml:space="preserve"> an unknown op-code state. In order to test this processor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defects, we would like to supply it with instructions that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test</w:t>
      </w:r>
      <w:proofErr w:type="gramEnd"/>
      <w:r>
        <w:rPr>
          <w:rFonts w:ascii="Times New Roman" w:hAnsi="Times New Roman" w:cs="Times New Roman"/>
          <w:sz w:val="20"/>
          <w:szCs w:val="20"/>
        </w:rPr>
        <w:t xml:space="preserve"> all of the internal circuitry. Supplying it with one unknown</w:t>
      </w:r>
    </w:p>
    <w:p w:rsidR="006605AA" w:rsidRDefault="006605AA" w:rsidP="006605AA">
      <w:pPr>
        <w:widowControl w:val="0"/>
        <w:autoSpaceDE w:val="0"/>
        <w:autoSpaceDN w:val="0"/>
        <w:adjustRightInd w:val="0"/>
        <w:rPr>
          <w:rFonts w:ascii="Times New Roman" w:hAnsi="Times New Roman" w:cs="Times New Roman"/>
          <w:sz w:val="20"/>
          <w:szCs w:val="20"/>
        </w:rPr>
      </w:pPr>
      <w:proofErr w:type="spellStart"/>
      <w:proofErr w:type="gramStart"/>
      <w:r>
        <w:rPr>
          <w:rFonts w:ascii="Times New Roman" w:hAnsi="Times New Roman" w:cs="Times New Roman"/>
          <w:sz w:val="20"/>
          <w:szCs w:val="20"/>
        </w:rPr>
        <w:t>opcode</w:t>
      </w:r>
      <w:proofErr w:type="spellEnd"/>
      <w:proofErr w:type="gramEnd"/>
      <w:r>
        <w:rPr>
          <w:rFonts w:ascii="Times New Roman" w:hAnsi="Times New Roman" w:cs="Times New Roman"/>
          <w:sz w:val="20"/>
          <w:szCs w:val="20"/>
        </w:rPr>
        <w:t xml:space="preserve"> would test certain parts of the exception handling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routines</w:t>
      </w:r>
      <w:proofErr w:type="gramEnd"/>
      <w:r>
        <w:rPr>
          <w:rFonts w:ascii="Times New Roman" w:hAnsi="Times New Roman" w:cs="Times New Roman"/>
          <w:sz w:val="20"/>
          <w:szCs w:val="20"/>
        </w:rPr>
        <w:t>, but we shouldn’t supply the processor with only</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instructions</w:t>
      </w:r>
      <w:proofErr w:type="gramEnd"/>
      <w:r>
        <w:rPr>
          <w:rFonts w:ascii="Times New Roman" w:hAnsi="Times New Roman" w:cs="Times New Roman"/>
          <w:sz w:val="20"/>
          <w:szCs w:val="20"/>
        </w:rPr>
        <w:t xml:space="preserve"> that have unknown </w:t>
      </w:r>
      <w:proofErr w:type="spellStart"/>
      <w:r>
        <w:rPr>
          <w:rFonts w:ascii="Times New Roman" w:hAnsi="Times New Roman" w:cs="Times New Roman"/>
          <w:sz w:val="20"/>
          <w:szCs w:val="20"/>
        </w:rPr>
        <w:t>opcodes</w:t>
      </w:r>
      <w:proofErr w:type="spellEnd"/>
      <w:r>
        <w:rPr>
          <w:rFonts w:ascii="Times New Roman" w:hAnsi="Times New Roman" w:cs="Times New Roman"/>
          <w:sz w:val="20"/>
          <w:szCs w:val="20"/>
        </w:rPr>
        <w:t>. If we did</w:t>
      </w:r>
      <w:ins w:id="194" w:author="Jennifer Dworak" w:date="2015-05-03T15:50:00Z">
        <w:r w:rsidR="00EE4493">
          <w:rPr>
            <w:rFonts w:ascii="Times New Roman" w:hAnsi="Times New Roman" w:cs="Times New Roman"/>
            <w:sz w:val="20"/>
            <w:szCs w:val="20"/>
          </w:rPr>
          <w:t>,</w:t>
        </w:r>
      </w:ins>
      <w:r>
        <w:rPr>
          <w:rFonts w:ascii="Times New Roman" w:hAnsi="Times New Roman" w:cs="Times New Roman"/>
          <w:sz w:val="20"/>
          <w:szCs w:val="20"/>
        </w:rPr>
        <w:t xml:space="preserve"> we would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not</w:t>
      </w:r>
      <w:proofErr w:type="gramEnd"/>
      <w:r>
        <w:rPr>
          <w:rFonts w:ascii="Times New Roman" w:hAnsi="Times New Roman" w:cs="Times New Roman"/>
          <w:sz w:val="20"/>
          <w:szCs w:val="20"/>
        </w:rPr>
        <w:t xml:space="preserve"> be able to effectively test the rest of the circuitry. </w:t>
      </w:r>
      <w:ins w:id="195" w:author="Jennifer Dworak" w:date="2015-05-03T15:50:00Z">
        <w:r w:rsidR="00EE4493">
          <w:rPr>
            <w:rFonts w:ascii="Times New Roman" w:hAnsi="Times New Roman" w:cs="Times New Roman"/>
            <w:sz w:val="20"/>
            <w:szCs w:val="20"/>
          </w:rPr>
          <w:t>S</w:t>
        </w:r>
      </w:ins>
      <w:del w:id="196" w:author="Jennifer Dworak" w:date="2015-05-03T15:50:00Z">
        <w:r w:rsidDel="00EE4493">
          <w:rPr>
            <w:rFonts w:ascii="Times New Roman" w:hAnsi="Times New Roman" w:cs="Times New Roman"/>
            <w:sz w:val="20"/>
            <w:szCs w:val="20"/>
          </w:rPr>
          <w:delText>s</w:delText>
        </w:r>
      </w:del>
      <w:r>
        <w:rPr>
          <w:rFonts w:ascii="Times New Roman" w:hAnsi="Times New Roman" w:cs="Times New Roman"/>
          <w:sz w:val="20"/>
          <w:szCs w:val="20"/>
        </w:rPr>
        <w:t>upplying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circuit with many different inputs to test all of the corner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cases</w:t>
      </w:r>
      <w:proofErr w:type="gramEnd"/>
      <w:r>
        <w:rPr>
          <w:rFonts w:ascii="Times New Roman" w:hAnsi="Times New Roman" w:cs="Times New Roman"/>
          <w:sz w:val="20"/>
          <w:szCs w:val="20"/>
        </w:rPr>
        <w:t xml:space="preserve"> of the state space is the goal of</w:t>
      </w:r>
      <w:del w:id="197" w:author="Jennifer Dworak" w:date="2015-05-03T15:50:00Z">
        <w:r w:rsidDel="00EE4493">
          <w:rPr>
            <w:rFonts w:ascii="Times New Roman" w:hAnsi="Times New Roman" w:cs="Times New Roman"/>
            <w:sz w:val="20"/>
            <w:szCs w:val="20"/>
          </w:rPr>
          <w:delText xml:space="preserve"> a</w:delText>
        </w:r>
      </w:del>
      <w:r>
        <w:rPr>
          <w:rFonts w:ascii="Times New Roman" w:hAnsi="Times New Roman" w:cs="Times New Roman"/>
          <w:sz w:val="20"/>
          <w:szCs w:val="20"/>
        </w:rPr>
        <w:t xml:space="preserve"> proper functional</w:t>
      </w:r>
    </w:p>
    <w:p w:rsidR="006605AA" w:rsidRDefault="00EE4493" w:rsidP="006605AA">
      <w:pPr>
        <w:rPr>
          <w:rFonts w:ascii="Times New Roman" w:hAnsi="Times New Roman" w:cs="Times New Roman"/>
          <w:sz w:val="20"/>
          <w:szCs w:val="20"/>
        </w:rPr>
      </w:pPr>
      <w:proofErr w:type="gramStart"/>
      <w:ins w:id="198" w:author="Jennifer Dworak" w:date="2015-05-03T15:50:00Z">
        <w:r>
          <w:rPr>
            <w:rFonts w:ascii="Times New Roman" w:hAnsi="Times New Roman" w:cs="Times New Roman"/>
            <w:sz w:val="20"/>
            <w:szCs w:val="20"/>
          </w:rPr>
          <w:t>verification</w:t>
        </w:r>
      </w:ins>
      <w:proofErr w:type="gramEnd"/>
      <w:del w:id="199" w:author="Jennifer Dworak" w:date="2015-05-03T15:50:00Z">
        <w:r w:rsidR="006605AA" w:rsidDel="00EE4493">
          <w:rPr>
            <w:rFonts w:ascii="Times New Roman" w:hAnsi="Times New Roman" w:cs="Times New Roman"/>
            <w:sz w:val="20"/>
            <w:szCs w:val="20"/>
          </w:rPr>
          <w:delText>simulator</w:delText>
        </w:r>
      </w:del>
      <w:r w:rsidR="006605AA">
        <w:rPr>
          <w:rFonts w:ascii="Times New Roman" w:hAnsi="Times New Roman" w:cs="Times New Roman"/>
          <w:sz w:val="20"/>
          <w:szCs w:val="20"/>
        </w:rPr>
        <w:t>.</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Consider </w:t>
      </w:r>
      <w:ins w:id="200" w:author="Jennifer Dworak" w:date="2015-05-03T15:50:00Z">
        <w:r w:rsidR="00EE4493">
          <w:rPr>
            <w:rFonts w:ascii="Times New Roman" w:hAnsi="Times New Roman" w:cs="Times New Roman"/>
            <w:sz w:val="20"/>
            <w:szCs w:val="20"/>
          </w:rPr>
          <w:t>F</w:t>
        </w:r>
      </w:ins>
      <w:del w:id="201" w:author="Jennifer Dworak" w:date="2015-05-03T15:50:00Z">
        <w:r w:rsidDel="00EE4493">
          <w:rPr>
            <w:rFonts w:ascii="Times New Roman" w:hAnsi="Times New Roman" w:cs="Times New Roman"/>
            <w:sz w:val="20"/>
            <w:szCs w:val="20"/>
          </w:rPr>
          <w:delText>f</w:delText>
        </w:r>
      </w:del>
      <w:r>
        <w:rPr>
          <w:rFonts w:ascii="Times New Roman" w:hAnsi="Times New Roman" w:cs="Times New Roman"/>
          <w:sz w:val="20"/>
          <w:szCs w:val="20"/>
        </w:rPr>
        <w:t>igure 5. This diagram represents the state space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a fabricated circuit. We call </w:t>
      </w:r>
      <w:proofErr w:type="gramStart"/>
      <w:r>
        <w:rPr>
          <w:rFonts w:ascii="Times New Roman" w:hAnsi="Times New Roman" w:cs="Times New Roman"/>
          <w:sz w:val="20"/>
          <w:szCs w:val="20"/>
        </w:rPr>
        <w:t>S  the</w:t>
      </w:r>
      <w:proofErr w:type="gramEnd"/>
      <w:r>
        <w:rPr>
          <w:rFonts w:ascii="Times New Roman" w:hAnsi="Times New Roman" w:cs="Times New Roman"/>
          <w:sz w:val="20"/>
          <w:szCs w:val="20"/>
        </w:rPr>
        <w:t xml:space="preserve"> set of all possible “Circuit</w:t>
      </w:r>
    </w:p>
    <w:p w:rsidR="006605AA" w:rsidRDefault="006605AA" w:rsidP="006605AA">
      <w:pPr>
        <w:widowControl w:val="0"/>
        <w:autoSpaceDE w:val="0"/>
        <w:autoSpaceDN w:val="0"/>
        <w:adjustRightInd w:val="0"/>
        <w:rPr>
          <w:rFonts w:ascii="Times New Roman" w:hAnsi="Times New Roman" w:cs="Times New Roman"/>
          <w:sz w:val="20"/>
          <w:szCs w:val="20"/>
        </w:rPr>
      </w:pPr>
      <w:proofErr w:type="spellStart"/>
      <w:proofErr w:type="gramStart"/>
      <w:r>
        <w:rPr>
          <w:rFonts w:ascii="Times New Roman" w:hAnsi="Times New Roman" w:cs="Times New Roman"/>
          <w:sz w:val="20"/>
          <w:szCs w:val="20"/>
        </w:rPr>
        <w:t>goodstates</w:t>
      </w:r>
      <w:proofErr w:type="spellEnd"/>
      <w:proofErr w:type="gramEnd"/>
      <w:r>
        <w:rPr>
          <w:rFonts w:ascii="Times New Roman" w:hAnsi="Times New Roman" w:cs="Times New Roman"/>
          <w:sz w:val="20"/>
          <w:szCs w:val="20"/>
        </w:rPr>
        <w:t xml:space="preserve">.” The size of the </w:t>
      </w:r>
      <w:ins w:id="202" w:author="Jennifer Dworak" w:date="2015-05-03T15:50:00Z">
        <w:r w:rsidR="00EE4493">
          <w:rPr>
            <w:rFonts w:ascii="Times New Roman" w:hAnsi="Times New Roman" w:cs="Times New Roman"/>
            <w:sz w:val="20"/>
            <w:szCs w:val="20"/>
          </w:rPr>
          <w:t xml:space="preserve">set </w:t>
        </w:r>
      </w:ins>
      <w:proofErr w:type="gramStart"/>
      <w:r>
        <w:rPr>
          <w:rFonts w:ascii="Times New Roman" w:hAnsi="Times New Roman" w:cs="Times New Roman"/>
          <w:sz w:val="20"/>
          <w:szCs w:val="20"/>
        </w:rPr>
        <w:t>S  is</w:t>
      </w:r>
      <w:proofErr w:type="gramEnd"/>
      <w:r>
        <w:rPr>
          <w:rFonts w:ascii="Times New Roman" w:hAnsi="Times New Roman" w:cs="Times New Roman"/>
          <w:sz w:val="20"/>
          <w:szCs w:val="20"/>
        </w:rPr>
        <w:t xml:space="preserve"> equivalent </w:t>
      </w:r>
      <w:commentRangeStart w:id="203"/>
      <w:r>
        <w:rPr>
          <w:rFonts w:ascii="Times New Roman" w:hAnsi="Times New Roman" w:cs="Times New Roman"/>
          <w:sz w:val="20"/>
          <w:szCs w:val="20"/>
        </w:rPr>
        <w:t xml:space="preserve">to </w:t>
      </w:r>
      <w:r>
        <w:rPr>
          <w:rFonts w:ascii="Times New Roman" w:hAnsi="Times New Roman" w:cs="Times New Roman"/>
          <w:b/>
          <w:bCs/>
          <w:sz w:val="20"/>
          <w:szCs w:val="20"/>
        </w:rPr>
        <w:t>2</w:t>
      </w:r>
      <w:r>
        <w:rPr>
          <w:rFonts w:ascii="Times New Roman" w:hAnsi="Times New Roman" w:cs="Times New Roman"/>
          <w:sz w:val="14"/>
          <w:szCs w:val="14"/>
        </w:rPr>
        <w:t>m</w:t>
      </w:r>
      <w:ins w:id="204" w:author="Jennifer Dworak" w:date="2015-05-03T15:51:00Z">
        <w:r w:rsidR="00EE4493">
          <w:rPr>
            <w:rFonts w:ascii="Times New Roman" w:hAnsi="Times New Roman" w:cs="Times New Roman"/>
            <w:sz w:val="14"/>
            <w:szCs w:val="14"/>
          </w:rPr>
          <w:t>,</w:t>
        </w:r>
      </w:ins>
      <w:r>
        <w:rPr>
          <w:rFonts w:ascii="Times New Roman" w:hAnsi="Times New Roman" w:cs="Times New Roman"/>
          <w:sz w:val="14"/>
          <w:szCs w:val="14"/>
        </w:rPr>
        <w:t xml:space="preserve"> </w:t>
      </w:r>
      <w:r>
        <w:rPr>
          <w:rFonts w:ascii="Times New Roman" w:hAnsi="Times New Roman" w:cs="Times New Roman"/>
          <w:sz w:val="20"/>
          <w:szCs w:val="20"/>
        </w:rPr>
        <w:t xml:space="preserve"> </w:t>
      </w:r>
      <w:commentRangeEnd w:id="203"/>
      <w:r w:rsidR="00EE4493">
        <w:rPr>
          <w:rStyle w:val="CommentReference"/>
          <w:vanish/>
        </w:rPr>
        <w:commentReference w:id="203"/>
      </w:r>
      <w:r>
        <w:rPr>
          <w:rFonts w:ascii="Times New Roman" w:hAnsi="Times New Roman" w:cs="Times New Roman"/>
          <w:sz w:val="20"/>
          <w:szCs w:val="20"/>
        </w:rPr>
        <w:t>where m</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the number of memory elements the circuit. Assume there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three known functions of the circuit: A;B;  and C . These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functions</w:t>
      </w:r>
      <w:proofErr w:type="gramEnd"/>
      <w:r>
        <w:rPr>
          <w:rFonts w:ascii="Times New Roman" w:hAnsi="Times New Roman" w:cs="Times New Roman"/>
          <w:sz w:val="20"/>
          <w:szCs w:val="20"/>
        </w:rPr>
        <w:t xml:space="preserve"> are known to use subsets of the states in S , denoted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by</w:t>
      </w:r>
      <w:proofErr w:type="gramEnd"/>
      <w:r>
        <w:rPr>
          <w:rFonts w:ascii="Times New Roman" w:hAnsi="Times New Roman" w:cs="Times New Roman"/>
          <w:sz w:val="20"/>
          <w:szCs w:val="20"/>
        </w:rPr>
        <w:t xml:space="preserve"> S</w:t>
      </w:r>
      <w:r>
        <w:rPr>
          <w:rFonts w:ascii="Times New Roman" w:hAnsi="Times New Roman" w:cs="Times New Roman"/>
          <w:sz w:val="14"/>
          <w:szCs w:val="14"/>
        </w:rPr>
        <w:t>A</w:t>
      </w:r>
      <w:r>
        <w:rPr>
          <w:rFonts w:ascii="Times New Roman" w:hAnsi="Times New Roman" w:cs="Times New Roman"/>
          <w:sz w:val="20"/>
          <w:szCs w:val="20"/>
        </w:rPr>
        <w:t>; S</w:t>
      </w:r>
      <w:r>
        <w:rPr>
          <w:rFonts w:ascii="Times New Roman" w:hAnsi="Times New Roman" w:cs="Times New Roman"/>
          <w:sz w:val="14"/>
          <w:szCs w:val="14"/>
        </w:rPr>
        <w:t>B</w:t>
      </w:r>
      <w:r>
        <w:rPr>
          <w:rFonts w:ascii="Times New Roman" w:hAnsi="Times New Roman" w:cs="Times New Roman"/>
          <w:sz w:val="20"/>
          <w:szCs w:val="20"/>
        </w:rPr>
        <w:t>;  and S</w:t>
      </w:r>
      <w:r>
        <w:rPr>
          <w:rFonts w:ascii="Times New Roman" w:hAnsi="Times New Roman" w:cs="Times New Roman"/>
          <w:sz w:val="14"/>
          <w:szCs w:val="14"/>
        </w:rPr>
        <w:t xml:space="preserve">C </w:t>
      </w:r>
      <w:r>
        <w:rPr>
          <w:rFonts w:ascii="Times New Roman" w:hAnsi="Times New Roman" w:cs="Times New Roman"/>
          <w:sz w:val="20"/>
          <w:szCs w:val="20"/>
        </w:rPr>
        <w:t xml:space="preserve"> respectively. During manufacture a defect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introduced to the circuit. This defect can only be detected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the circuit is operating in a state in </w:t>
      </w:r>
      <w:proofErr w:type="spellStart"/>
      <w:r>
        <w:rPr>
          <w:rFonts w:ascii="Times New Roman" w:hAnsi="Times New Roman" w:cs="Times New Roman"/>
          <w:sz w:val="20"/>
          <w:szCs w:val="20"/>
        </w:rPr>
        <w:t>goodstate</w:t>
      </w:r>
      <w:proofErr w:type="spellEnd"/>
      <w:r>
        <w:rPr>
          <w:rFonts w:ascii="Times New Roman" w:hAnsi="Times New Roman" w:cs="Times New Roman"/>
          <w:sz w:val="20"/>
          <w:szCs w:val="20"/>
        </w:rPr>
        <w:t xml:space="preserve"> grouping</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denoted</w:t>
      </w:r>
      <w:proofErr w:type="gramEnd"/>
      <w:r>
        <w:rPr>
          <w:rFonts w:ascii="Times New Roman" w:hAnsi="Times New Roman" w:cs="Times New Roman"/>
          <w:sz w:val="20"/>
          <w:szCs w:val="20"/>
        </w:rPr>
        <w:t xml:space="preserve"> F.</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Fortunately, this fault does not conflict with any of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three</w:t>
      </w:r>
      <w:proofErr w:type="gramEnd"/>
      <w:r>
        <w:rPr>
          <w:rFonts w:ascii="Times New Roman" w:hAnsi="Times New Roman" w:cs="Times New Roman"/>
          <w:sz w:val="20"/>
          <w:szCs w:val="20"/>
        </w:rPr>
        <w:t xml:space="preserve"> known functions state spaces. Imagine that a customer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only going to use functions A;B;  and C . They would</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never</w:t>
      </w:r>
      <w:proofErr w:type="gramEnd"/>
      <w:r>
        <w:rPr>
          <w:rFonts w:ascii="Times New Roman" w:hAnsi="Times New Roman" w:cs="Times New Roman"/>
          <w:sz w:val="20"/>
          <w:szCs w:val="20"/>
        </w:rPr>
        <w:t xml:space="preserve"> experience the fault, because they never operate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circuit</w:t>
      </w:r>
      <w:proofErr w:type="gramEnd"/>
      <w:r>
        <w:rPr>
          <w:rFonts w:ascii="Times New Roman" w:hAnsi="Times New Roman" w:cs="Times New Roman"/>
          <w:sz w:val="20"/>
          <w:szCs w:val="20"/>
        </w:rPr>
        <w:t xml:space="preserve"> in a state space that overlaps with it. This means that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there</w:t>
      </w:r>
      <w:proofErr w:type="gramEnd"/>
      <w:r>
        <w:rPr>
          <w:rFonts w:ascii="Times New Roman" w:hAnsi="Times New Roman" w:cs="Times New Roman"/>
          <w:sz w:val="20"/>
          <w:szCs w:val="20"/>
        </w:rPr>
        <w:t xml:space="preserve"> would be absolutely no reason to discard this circuit,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because</w:t>
      </w:r>
      <w:proofErr w:type="gramEnd"/>
      <w:r>
        <w:rPr>
          <w:rFonts w:ascii="Times New Roman" w:hAnsi="Times New Roman" w:cs="Times New Roman"/>
          <w:sz w:val="20"/>
          <w:szCs w:val="20"/>
        </w:rPr>
        <w:t xml:space="preserve"> it would still be useful to the customer. By performing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this</w:t>
      </w:r>
      <w:proofErr w:type="gramEnd"/>
      <w:r>
        <w:rPr>
          <w:rFonts w:ascii="Times New Roman" w:hAnsi="Times New Roman" w:cs="Times New Roman"/>
          <w:sz w:val="20"/>
          <w:szCs w:val="20"/>
        </w:rPr>
        <w:t xml:space="preserve"> sort of functional simulation of circuits, we can rate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faults</w:t>
      </w:r>
      <w:proofErr w:type="gramEnd"/>
      <w:r>
        <w:rPr>
          <w:rFonts w:ascii="Times New Roman" w:hAnsi="Times New Roman" w:cs="Times New Roman"/>
          <w:sz w:val="20"/>
          <w:szCs w:val="20"/>
        </w:rPr>
        <w:t xml:space="preserve"> in terms of how many times they might be encountered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during</w:t>
      </w:r>
      <w:proofErr w:type="gramEnd"/>
      <w:r>
        <w:rPr>
          <w:rFonts w:ascii="Times New Roman" w:hAnsi="Times New Roman" w:cs="Times New Roman"/>
          <w:sz w:val="20"/>
          <w:szCs w:val="20"/>
        </w:rPr>
        <w:t xml:space="preserve"> functional use. Using functional simulation as well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a few additional parameters to rate these faults in terms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their general importance allows more efficient resource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allocation</w:t>
      </w:r>
      <w:proofErr w:type="gramEnd"/>
      <w:r>
        <w:rPr>
          <w:rFonts w:ascii="Times New Roman" w:hAnsi="Times New Roman" w:cs="Times New Roman"/>
          <w:sz w:val="20"/>
          <w:szCs w:val="20"/>
        </w:rPr>
        <w:t>. This resource allocation is the primary purpose of</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this</w:t>
      </w:r>
      <w:proofErr w:type="gramEnd"/>
      <w:r>
        <w:rPr>
          <w:rFonts w:ascii="Times New Roman" w:hAnsi="Times New Roman" w:cs="Times New Roman"/>
          <w:sz w:val="20"/>
          <w:szCs w:val="20"/>
        </w:rPr>
        <w:t xml:space="preserve"> research.</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 xml:space="preserve">V. </w:t>
      </w:r>
      <w:proofErr w:type="gramStart"/>
      <w:r>
        <w:rPr>
          <w:rFonts w:ascii="Times New Roman" w:hAnsi="Times New Roman" w:cs="Times New Roman"/>
          <w:sz w:val="20"/>
          <w:szCs w:val="20"/>
        </w:rPr>
        <w:t>R</w:t>
      </w:r>
      <w:r>
        <w:rPr>
          <w:rFonts w:ascii="Times New Roman" w:hAnsi="Times New Roman" w:cs="Times New Roman"/>
          <w:sz w:val="16"/>
          <w:szCs w:val="16"/>
        </w:rPr>
        <w:t xml:space="preserve">ESEARCH </w:t>
      </w:r>
      <w:r>
        <w:rPr>
          <w:rFonts w:ascii="Times New Roman" w:hAnsi="Times New Roman" w:cs="Times New Roman"/>
          <w:sz w:val="20"/>
          <w:szCs w:val="20"/>
        </w:rPr>
        <w:t xml:space="preserve"> M</w:t>
      </w:r>
      <w:r>
        <w:rPr>
          <w:rFonts w:ascii="Times New Roman" w:hAnsi="Times New Roman" w:cs="Times New Roman"/>
          <w:sz w:val="16"/>
          <w:szCs w:val="16"/>
        </w:rPr>
        <w:t>ETHODOLOGY</w:t>
      </w:r>
      <w:proofErr w:type="gramEnd"/>
      <w:r>
        <w:rPr>
          <w:rFonts w:ascii="Times New Roman" w:hAnsi="Times New Roman" w:cs="Times New Roman"/>
          <w:sz w:val="16"/>
          <w:szCs w:val="16"/>
        </w:rPr>
        <w:t xml:space="preserve"> </w:t>
      </w:r>
      <w:r>
        <w:rPr>
          <w:rFonts w:ascii="Times New Roman" w:hAnsi="Times New Roman" w:cs="Times New Roman"/>
          <w:sz w:val="20"/>
          <w:szCs w:val="20"/>
        </w:rPr>
        <w:t xml:space="preserve"> &amp; E</w:t>
      </w:r>
      <w:r>
        <w:rPr>
          <w:rFonts w:ascii="Times New Roman" w:hAnsi="Times New Roman" w:cs="Times New Roman"/>
          <w:sz w:val="16"/>
          <w:szCs w:val="16"/>
        </w:rPr>
        <w:t>XPERIMENT</w:t>
      </w:r>
    </w:p>
    <w:p w:rsidR="006605AA" w:rsidRDefault="006605AA" w:rsidP="006605AA">
      <w:pPr>
        <w:widowControl w:val="0"/>
        <w:autoSpaceDE w:val="0"/>
        <w:autoSpaceDN w:val="0"/>
        <w:adjustRightInd w:val="0"/>
        <w:rPr>
          <w:rFonts w:ascii="Times New Roman" w:hAnsi="Times New Roman" w:cs="Times New Roman"/>
          <w:sz w:val="16"/>
          <w:szCs w:val="16"/>
        </w:rPr>
      </w:pPr>
    </w:p>
    <w:p w:rsidR="006605AA" w:rsidRPr="006605AA" w:rsidRDefault="006605AA" w:rsidP="006605AA">
      <w:pPr>
        <w:pStyle w:val="ListParagraph"/>
        <w:widowControl w:val="0"/>
        <w:numPr>
          <w:ilvl w:val="0"/>
          <w:numId w:val="1"/>
          <w:numberingChange w:id="205" w:author="Jennifer Dworak" w:date="2015-05-03T14:13:00Z" w:original="%1:1:3:."/>
        </w:numPr>
        <w:autoSpaceDE w:val="0"/>
        <w:autoSpaceDN w:val="0"/>
        <w:adjustRightInd w:val="0"/>
        <w:rPr>
          <w:rFonts w:ascii="Times New Roman" w:hAnsi="Times New Roman" w:cs="Times New Roman"/>
          <w:sz w:val="20"/>
          <w:szCs w:val="20"/>
        </w:rPr>
      </w:pPr>
      <w:r w:rsidRPr="006605AA">
        <w:rPr>
          <w:rFonts w:ascii="Times New Roman" w:hAnsi="Times New Roman" w:cs="Times New Roman"/>
          <w:sz w:val="20"/>
          <w:szCs w:val="20"/>
        </w:rPr>
        <w:t>Cell-Aware Type UDFM Generation</w:t>
      </w:r>
    </w:p>
    <w:p w:rsidR="006605AA" w:rsidRPr="006605AA" w:rsidRDefault="006605AA" w:rsidP="006605AA">
      <w:pPr>
        <w:widowControl w:val="0"/>
        <w:autoSpaceDE w:val="0"/>
        <w:autoSpaceDN w:val="0"/>
        <w:adjustRightInd w:val="0"/>
        <w:ind w:left="36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In Section III several types of faults were discussed, but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particular detail the cell-aware</w:t>
      </w:r>
      <w:ins w:id="206" w:author="Jennifer Dworak" w:date="2015-05-03T15:55:00Z">
        <w:r w:rsidR="00490863">
          <w:rPr>
            <w:rFonts w:ascii="Times New Roman" w:hAnsi="Times New Roman" w:cs="Times New Roman"/>
            <w:sz w:val="20"/>
            <w:szCs w:val="20"/>
          </w:rPr>
          <w:t>-type</w:t>
        </w:r>
      </w:ins>
      <w:r>
        <w:rPr>
          <w:rFonts w:ascii="Times New Roman" w:hAnsi="Times New Roman" w:cs="Times New Roman"/>
          <w:sz w:val="20"/>
          <w:szCs w:val="20"/>
        </w:rPr>
        <w:t xml:space="preserve"> fault was </w:t>
      </w:r>
      <w:ins w:id="207" w:author="Jennifer Dworak" w:date="2015-05-03T15:55:00Z">
        <w:r w:rsidR="00490863">
          <w:rPr>
            <w:rFonts w:ascii="Times New Roman" w:hAnsi="Times New Roman" w:cs="Times New Roman"/>
            <w:sz w:val="20"/>
            <w:szCs w:val="20"/>
          </w:rPr>
          <w:t>described</w:t>
        </w:r>
      </w:ins>
      <w:del w:id="208" w:author="Jennifer Dworak" w:date="2015-05-03T15:55:00Z">
        <w:r w:rsidDel="00490863">
          <w:rPr>
            <w:rFonts w:ascii="Times New Roman" w:hAnsi="Times New Roman" w:cs="Times New Roman"/>
            <w:sz w:val="20"/>
            <w:szCs w:val="20"/>
          </w:rPr>
          <w:delText>introduced</w:delText>
        </w:r>
      </w:del>
      <w:r>
        <w:rPr>
          <w:rFonts w:ascii="Times New Roman" w:hAnsi="Times New Roman" w:cs="Times New Roman"/>
          <w:sz w:val="20"/>
          <w:szCs w:val="20"/>
        </w:rPr>
        <w:t>. We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showed how to find a potential input vector that could</w:t>
      </w:r>
    </w:p>
    <w:p w:rsidR="006605AA" w:rsidDel="00490863" w:rsidRDefault="006605AA" w:rsidP="006605AA">
      <w:pPr>
        <w:widowControl w:val="0"/>
        <w:autoSpaceDE w:val="0"/>
        <w:autoSpaceDN w:val="0"/>
        <w:adjustRightInd w:val="0"/>
        <w:rPr>
          <w:del w:id="209" w:author="Jennifer Dworak" w:date="2015-05-03T15:52:00Z"/>
          <w:rFonts w:ascii="Times New Roman" w:hAnsi="Times New Roman" w:cs="Times New Roman"/>
          <w:sz w:val="20"/>
          <w:szCs w:val="20"/>
        </w:rPr>
      </w:pP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used to </w:t>
      </w:r>
      <w:ins w:id="210" w:author="Jennifer Dworak" w:date="2015-05-03T15:55:00Z">
        <w:r w:rsidR="00490863">
          <w:rPr>
            <w:rFonts w:ascii="Times New Roman" w:hAnsi="Times New Roman" w:cs="Times New Roman"/>
            <w:sz w:val="20"/>
            <w:szCs w:val="20"/>
          </w:rPr>
          <w:t>identify</w:t>
        </w:r>
      </w:ins>
      <w:del w:id="211" w:author="Jennifer Dworak" w:date="2015-05-03T15:55:00Z">
        <w:r w:rsidDel="00490863">
          <w:rPr>
            <w:rFonts w:ascii="Times New Roman" w:hAnsi="Times New Roman" w:cs="Times New Roman"/>
            <w:sz w:val="20"/>
            <w:szCs w:val="20"/>
          </w:rPr>
          <w:delText>test for</w:delText>
        </w:r>
      </w:del>
      <w:r>
        <w:rPr>
          <w:rFonts w:ascii="Times New Roman" w:hAnsi="Times New Roman" w:cs="Times New Roman"/>
          <w:sz w:val="20"/>
          <w:szCs w:val="20"/>
        </w:rPr>
        <w:t xml:space="preserve"> a cell-aware</w:t>
      </w:r>
      <w:ins w:id="212" w:author="Jennifer Dworak" w:date="2015-05-03T15:55:00Z">
        <w:r w:rsidR="00490863">
          <w:rPr>
            <w:rFonts w:ascii="Times New Roman" w:hAnsi="Times New Roman" w:cs="Times New Roman"/>
            <w:sz w:val="20"/>
            <w:szCs w:val="20"/>
          </w:rPr>
          <w:t xml:space="preserve">-type </w:t>
        </w:r>
      </w:ins>
      <w:del w:id="213" w:author="Jennifer Dworak" w:date="2015-05-03T15:55:00Z">
        <w:r w:rsidDel="00490863">
          <w:rPr>
            <w:rFonts w:ascii="Times New Roman" w:hAnsi="Times New Roman" w:cs="Times New Roman"/>
            <w:sz w:val="20"/>
            <w:szCs w:val="20"/>
          </w:rPr>
          <w:delText xml:space="preserve"> </w:delText>
        </w:r>
      </w:del>
      <w:r>
        <w:rPr>
          <w:rFonts w:ascii="Times New Roman" w:hAnsi="Times New Roman" w:cs="Times New Roman"/>
          <w:sz w:val="20"/>
          <w:szCs w:val="20"/>
        </w:rPr>
        <w:t xml:space="preserve">fault </w:t>
      </w:r>
      <w:ins w:id="214" w:author="Jennifer Dworak" w:date="2015-05-03T15:55:00Z">
        <w:r w:rsidR="00490863">
          <w:rPr>
            <w:rFonts w:ascii="Times New Roman" w:hAnsi="Times New Roman" w:cs="Times New Roman"/>
            <w:sz w:val="20"/>
            <w:szCs w:val="20"/>
          </w:rPr>
          <w:t>that we should consider because it was not guaranteed to be detected by standard stuck-at-</w:t>
        </w:r>
        <w:proofErr w:type="spellStart"/>
        <w:r w:rsidR="00490863">
          <w:rPr>
            <w:rFonts w:ascii="Times New Roman" w:hAnsi="Times New Roman" w:cs="Times New Roman"/>
            <w:sz w:val="20"/>
            <w:szCs w:val="20"/>
          </w:rPr>
          <w:t>fatul</w:t>
        </w:r>
        <w:proofErr w:type="spellEnd"/>
        <w:r w:rsidR="00490863">
          <w:rPr>
            <w:rFonts w:ascii="Times New Roman" w:hAnsi="Times New Roman" w:cs="Times New Roman"/>
            <w:sz w:val="20"/>
            <w:szCs w:val="20"/>
          </w:rPr>
          <w:t xml:space="preserve"> ATPG </w:t>
        </w:r>
      </w:ins>
      <w:r>
        <w:rPr>
          <w:rFonts w:ascii="Times New Roman" w:hAnsi="Times New Roman" w:cs="Times New Roman"/>
          <w:sz w:val="20"/>
          <w:szCs w:val="20"/>
        </w:rPr>
        <w:t>(</w:t>
      </w:r>
      <w:del w:id="215" w:author="Jennifer Dworak" w:date="2015-05-03T15:52:00Z">
        <w:r w:rsidDel="00490863">
          <w:rPr>
            <w:rFonts w:ascii="Times New Roman" w:hAnsi="Times New Roman" w:cs="Times New Roman"/>
            <w:sz w:val="20"/>
            <w:szCs w:val="20"/>
          </w:rPr>
          <w:delText xml:space="preserve"> </w:delText>
        </w:r>
      </w:del>
      <w:r>
        <w:rPr>
          <w:rFonts w:ascii="Times New Roman" w:hAnsi="Times New Roman" w:cs="Times New Roman"/>
          <w:sz w:val="20"/>
          <w:szCs w:val="20"/>
        </w:rPr>
        <w:t xml:space="preserve">by a nor-gate </w:t>
      </w:r>
      <w:commentRangeStart w:id="216"/>
      <w:r>
        <w:rPr>
          <w:rFonts w:ascii="Times New Roman" w:hAnsi="Times New Roman" w:cs="Times New Roman"/>
          <w:sz w:val="20"/>
          <w:szCs w:val="20"/>
        </w:rPr>
        <w:t>example</w:t>
      </w:r>
      <w:commentRangeEnd w:id="216"/>
      <w:r w:rsidR="00490863">
        <w:rPr>
          <w:rStyle w:val="CommentReference"/>
          <w:vanish/>
        </w:rPr>
        <w:commentReference w:id="216"/>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The input vector </w:t>
      </w:r>
      <w:ins w:id="217" w:author="Jennifer Dworak" w:date="2015-05-03T15:56:00Z">
        <w:r w:rsidR="00832986">
          <w:rPr>
            <w:rFonts w:ascii="Times New Roman" w:hAnsi="Times New Roman" w:cs="Times New Roman"/>
            <w:sz w:val="20"/>
            <w:szCs w:val="20"/>
          </w:rPr>
          <w:t xml:space="preserve">identified for the cell-aware-type fault detection </w:t>
        </w:r>
      </w:ins>
      <w:r>
        <w:rPr>
          <w:rFonts w:ascii="Times New Roman" w:hAnsi="Times New Roman" w:cs="Times New Roman"/>
          <w:sz w:val="20"/>
          <w:szCs w:val="20"/>
        </w:rPr>
        <w:t>was illustrated in Figure 4. Note that this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represented</w:t>
      </w:r>
      <w:proofErr w:type="gramEnd"/>
      <w:r>
        <w:rPr>
          <w:rFonts w:ascii="Times New Roman" w:hAnsi="Times New Roman" w:cs="Times New Roman"/>
          <w:sz w:val="20"/>
          <w:szCs w:val="20"/>
        </w:rPr>
        <w:t xml:space="preserve"> only a single gate, and not a gate within a circuit.</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two circuits on which this analysis was performed are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ISCAS</w:t>
      </w:r>
      <w:del w:id="218" w:author="Jennifer Dworak" w:date="2015-05-03T15:56:00Z">
        <w:r w:rsidDel="00832986">
          <w:rPr>
            <w:rFonts w:ascii="Times New Roman" w:hAnsi="Times New Roman" w:cs="Times New Roman"/>
            <w:sz w:val="20"/>
            <w:szCs w:val="20"/>
          </w:rPr>
          <w:delText xml:space="preserve"> </w:delText>
        </w:r>
      </w:del>
      <w:ins w:id="219" w:author="Jennifer Dworak" w:date="2015-05-03T15:56:00Z">
        <w:r w:rsidR="00832986">
          <w:rPr>
            <w:rFonts w:ascii="Times New Roman" w:hAnsi="Times New Roman" w:cs="Times New Roman"/>
            <w:sz w:val="20"/>
            <w:szCs w:val="20"/>
          </w:rPr>
          <w:t>‘</w:t>
        </w:r>
      </w:ins>
      <w:r>
        <w:rPr>
          <w:rFonts w:ascii="Times New Roman" w:hAnsi="Times New Roman" w:cs="Times New Roman"/>
          <w:sz w:val="20"/>
          <w:szCs w:val="20"/>
        </w:rPr>
        <w:t>89</w:t>
      </w:r>
      <w:del w:id="220" w:author="Jennifer Dworak" w:date="2015-05-03T15:56:00Z">
        <w:r w:rsidDel="00832986">
          <w:rPr>
            <w:rFonts w:ascii="Times New Roman" w:hAnsi="Times New Roman" w:cs="Times New Roman"/>
            <w:sz w:val="20"/>
            <w:szCs w:val="20"/>
          </w:rPr>
          <w:delText>’</w:delText>
        </w:r>
      </w:del>
      <w:r>
        <w:rPr>
          <w:rFonts w:ascii="Times New Roman" w:hAnsi="Times New Roman" w:cs="Times New Roman"/>
          <w:sz w:val="20"/>
          <w:szCs w:val="20"/>
        </w:rPr>
        <w:t xml:space="preserve"> benchmark circuit (s9234) and a DES56 encryption/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decryption</w:t>
      </w:r>
      <w:proofErr w:type="gramEnd"/>
      <w:r>
        <w:rPr>
          <w:rFonts w:ascii="Times New Roman" w:hAnsi="Times New Roman" w:cs="Times New Roman"/>
          <w:sz w:val="20"/>
          <w:szCs w:val="20"/>
        </w:rPr>
        <w:t xml:space="preserve"> circuit from opencores.org. Each of them</w:t>
      </w:r>
      <w:ins w:id="221" w:author="Jennifer Dworak" w:date="2015-05-03T15:56:00Z">
        <w:r w:rsidR="00832986">
          <w:rPr>
            <w:rFonts w:ascii="Times New Roman" w:hAnsi="Times New Roman" w:cs="Times New Roman"/>
            <w:sz w:val="20"/>
            <w:szCs w:val="20"/>
          </w:rPr>
          <w:t xml:space="preserve"> was synthesized</w:t>
        </w:r>
      </w:ins>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a different standard cell-library. These libraries included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many</w:t>
      </w:r>
      <w:proofErr w:type="gramEnd"/>
      <w:r>
        <w:rPr>
          <w:rFonts w:ascii="Times New Roman" w:hAnsi="Times New Roman" w:cs="Times New Roman"/>
          <w:sz w:val="20"/>
          <w:szCs w:val="20"/>
        </w:rPr>
        <w:t xml:space="preserve"> different types of cells</w:t>
      </w:r>
      <w:ins w:id="222" w:author="Jennifer Dworak" w:date="2015-05-03T15:57:00Z">
        <w:r w:rsidR="00832986">
          <w:rPr>
            <w:rFonts w:ascii="Times New Roman" w:hAnsi="Times New Roman" w:cs="Times New Roman"/>
            <w:sz w:val="20"/>
            <w:szCs w:val="20"/>
          </w:rPr>
          <w:t>,</w:t>
        </w:r>
      </w:ins>
      <w:r>
        <w:rPr>
          <w:rFonts w:ascii="Times New Roman" w:hAnsi="Times New Roman" w:cs="Times New Roman"/>
          <w:sz w:val="20"/>
          <w:szCs w:val="20"/>
        </w:rPr>
        <w:t xml:space="preserve"> such as And-Or-Inverts, Half-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 xml:space="preserve">Adders, and Three-Input </w:t>
      </w:r>
      <w:proofErr w:type="spellStart"/>
      <w:r>
        <w:rPr>
          <w:rFonts w:ascii="Times New Roman" w:hAnsi="Times New Roman" w:cs="Times New Roman"/>
          <w:sz w:val="20"/>
          <w:szCs w:val="20"/>
        </w:rPr>
        <w:t>NORs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It became our task to develop</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standard way of finding which patterns could be used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detect</w:t>
      </w:r>
      <w:proofErr w:type="gramEnd"/>
      <w:r>
        <w:rPr>
          <w:rFonts w:ascii="Times New Roman" w:hAnsi="Times New Roman" w:cs="Times New Roman"/>
          <w:sz w:val="20"/>
          <w:szCs w:val="20"/>
        </w:rPr>
        <w:t xml:space="preserve"> </w:t>
      </w:r>
      <w:ins w:id="223" w:author="Jennifer Dworak" w:date="2015-05-03T15:57:00Z">
        <w:r w:rsidR="00832986">
          <w:rPr>
            <w:rFonts w:ascii="Times New Roman" w:hAnsi="Times New Roman" w:cs="Times New Roman"/>
            <w:sz w:val="20"/>
            <w:szCs w:val="20"/>
          </w:rPr>
          <w:t xml:space="preserve">the </w:t>
        </w:r>
      </w:ins>
      <w:r>
        <w:rPr>
          <w:rFonts w:ascii="Times New Roman" w:hAnsi="Times New Roman" w:cs="Times New Roman"/>
          <w:sz w:val="20"/>
          <w:szCs w:val="20"/>
        </w:rPr>
        <w:t>cell-aware</w:t>
      </w:r>
      <w:ins w:id="224" w:author="Jennifer Dworak" w:date="2015-05-03T15:57:00Z">
        <w:r w:rsidR="00832986">
          <w:rPr>
            <w:rFonts w:ascii="Times New Roman" w:hAnsi="Times New Roman" w:cs="Times New Roman"/>
            <w:sz w:val="20"/>
            <w:szCs w:val="20"/>
          </w:rPr>
          <w:t>-type</w:t>
        </w:r>
      </w:ins>
      <w:r>
        <w:rPr>
          <w:rFonts w:ascii="Times New Roman" w:hAnsi="Times New Roman" w:cs="Times New Roman"/>
          <w:sz w:val="20"/>
          <w:szCs w:val="20"/>
        </w:rPr>
        <w:t xml:space="preserve"> faults</w:t>
      </w:r>
      <w:ins w:id="225" w:author="Jennifer Dworak" w:date="2015-05-03T15:57:00Z">
        <w:r w:rsidR="00832986">
          <w:rPr>
            <w:rFonts w:ascii="Times New Roman" w:hAnsi="Times New Roman" w:cs="Times New Roman"/>
            <w:sz w:val="20"/>
            <w:szCs w:val="20"/>
          </w:rPr>
          <w:t xml:space="preserve"> of interest</w:t>
        </w:r>
      </w:ins>
      <w:r>
        <w:rPr>
          <w:rFonts w:ascii="Times New Roman" w:hAnsi="Times New Roman" w:cs="Times New Roman"/>
          <w:sz w:val="20"/>
          <w:szCs w:val="20"/>
        </w:rPr>
        <w:t>. We did this in a very similar manner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example in Section III. To automate the process, we used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standard stuck-at ATPG tool (Mentor Graphics </w:t>
      </w:r>
      <w:commentRangeStart w:id="226"/>
      <w:proofErr w:type="spellStart"/>
      <w:r>
        <w:rPr>
          <w:rFonts w:ascii="Times New Roman" w:hAnsi="Times New Roman" w:cs="Times New Roman"/>
          <w:sz w:val="20"/>
          <w:szCs w:val="20"/>
        </w:rPr>
        <w:t>Tessent</w:t>
      </w:r>
      <w:proofErr w:type="spellEnd"/>
      <w:r>
        <w:rPr>
          <w:rFonts w:ascii="Times New Roman" w:hAnsi="Times New Roman" w:cs="Times New Roman"/>
          <w:sz w:val="20"/>
          <w:szCs w:val="20"/>
        </w:rPr>
        <w:t>)</w:t>
      </w:r>
      <w:ins w:id="227" w:author="Jennifer Dworak" w:date="2015-05-03T15:57:00Z">
        <w:r w:rsidR="00832986">
          <w:rPr>
            <w:rFonts w:ascii="Times New Roman" w:hAnsi="Times New Roman" w:cs="Times New Roman"/>
            <w:sz w:val="20"/>
            <w:szCs w:val="20"/>
          </w:rPr>
          <w:t xml:space="preserve"> </w:t>
        </w:r>
      </w:ins>
      <w:r>
        <w:rPr>
          <w:rFonts w:ascii="Times New Roman" w:hAnsi="Times New Roman" w:cs="Times New Roman"/>
          <w:sz w:val="20"/>
          <w:szCs w:val="20"/>
        </w:rPr>
        <w:t>to</w:t>
      </w:r>
      <w:commentRangeEnd w:id="226"/>
      <w:r w:rsidR="00832986">
        <w:rPr>
          <w:rStyle w:val="CommentReference"/>
          <w:vanish/>
        </w:rPr>
        <w:commentReference w:id="226"/>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generate</w:t>
      </w:r>
      <w:proofErr w:type="gramEnd"/>
      <w:r>
        <w:rPr>
          <w:rFonts w:ascii="Times New Roman" w:hAnsi="Times New Roman" w:cs="Times New Roman"/>
          <w:sz w:val="20"/>
          <w:szCs w:val="20"/>
        </w:rPr>
        <w:t xml:space="preserve"> the stuck-at test patterns so we didn’t have to do</w:t>
      </w:r>
    </w:p>
    <w:p w:rsidR="00832986" w:rsidRDefault="006605AA" w:rsidP="006605AA">
      <w:pPr>
        <w:widowControl w:val="0"/>
        <w:autoSpaceDE w:val="0"/>
        <w:autoSpaceDN w:val="0"/>
        <w:adjustRightInd w:val="0"/>
        <w:rPr>
          <w:ins w:id="228" w:author="Jennifer Dworak" w:date="2015-05-03T15:59:00Z"/>
          <w:rFonts w:ascii="Times New Roman" w:hAnsi="Times New Roman" w:cs="Times New Roman"/>
          <w:sz w:val="20"/>
          <w:szCs w:val="20"/>
        </w:rPr>
      </w:pP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manually (as was shown in the example). We then cross</w:t>
      </w:r>
    </w:p>
    <w:p w:rsidR="006605AA" w:rsidRDefault="00832986"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sidR="006605AA">
        <w:rPr>
          <w:rFonts w:ascii="Times New Roman" w:hAnsi="Times New Roman" w:cs="Times New Roman"/>
          <w:sz w:val="20"/>
          <w:szCs w:val="20"/>
        </w:rPr>
        <w:t>referenced</w:t>
      </w:r>
      <w:proofErr w:type="gramEnd"/>
      <w:r>
        <w:rPr>
          <w:rFonts w:ascii="Times New Roman" w:hAnsi="Times New Roman" w:cs="Times New Roman"/>
          <w:sz w:val="20"/>
          <w:szCs w:val="20"/>
        </w:rPr>
        <w:t xml:space="preserve"> </w:t>
      </w:r>
      <w:r w:rsidR="006605AA">
        <w:rPr>
          <w:rFonts w:ascii="Times New Roman" w:hAnsi="Times New Roman" w:cs="Times New Roman"/>
          <w:sz w:val="20"/>
          <w:szCs w:val="20"/>
        </w:rPr>
        <w:t>each standard cell</w:t>
      </w:r>
      <w:ins w:id="229" w:author="Jennifer Dworak" w:date="2015-05-03T15:59:00Z">
        <w:r>
          <w:rPr>
            <w:rFonts w:ascii="Times New Roman" w:hAnsi="Times New Roman" w:cs="Times New Roman"/>
            <w:sz w:val="20"/>
            <w:szCs w:val="20"/>
          </w:rPr>
          <w:t>’</w:t>
        </w:r>
      </w:ins>
      <w:r w:rsidR="006605AA">
        <w:rPr>
          <w:rFonts w:ascii="Times New Roman" w:hAnsi="Times New Roman" w:cs="Times New Roman"/>
          <w:sz w:val="20"/>
          <w:szCs w:val="20"/>
        </w:rPr>
        <w:t>s truth table</w:t>
      </w:r>
      <w:del w:id="230" w:author="Jennifer Dworak" w:date="2015-05-03T15:59:00Z">
        <w:r w:rsidR="006605AA" w:rsidDel="00832986">
          <w:rPr>
            <w:rFonts w:ascii="Times New Roman" w:hAnsi="Times New Roman" w:cs="Times New Roman"/>
            <w:sz w:val="20"/>
            <w:szCs w:val="20"/>
          </w:rPr>
          <w:delText>,</w:delText>
        </w:r>
      </w:del>
      <w:r w:rsidR="006605AA">
        <w:rPr>
          <w:rFonts w:ascii="Times New Roman" w:hAnsi="Times New Roman" w:cs="Times New Roman"/>
          <w:sz w:val="20"/>
          <w:szCs w:val="20"/>
        </w:rPr>
        <w:t xml:space="preserve"> and determined wh</w:t>
      </w:r>
      <w:ins w:id="231" w:author="Jennifer Dworak" w:date="2015-05-03T16:02:00Z">
        <w:r>
          <w:rPr>
            <w:rFonts w:ascii="Times New Roman" w:hAnsi="Times New Roman" w:cs="Times New Roman"/>
            <w:sz w:val="20"/>
            <w:szCs w:val="20"/>
          </w:rPr>
          <w:t>ich</w:t>
        </w:r>
      </w:ins>
      <w:del w:id="232" w:author="Jennifer Dworak" w:date="2015-05-03T16:02:00Z">
        <w:r w:rsidR="006605AA" w:rsidDel="00832986">
          <w:rPr>
            <w:rFonts w:ascii="Times New Roman" w:hAnsi="Times New Roman" w:cs="Times New Roman"/>
            <w:sz w:val="20"/>
            <w:szCs w:val="20"/>
          </w:rPr>
          <w:delText>at</w:delText>
        </w:r>
      </w:del>
    </w:p>
    <w:p w:rsidR="00832986" w:rsidRDefault="006605AA" w:rsidP="006605AA">
      <w:pPr>
        <w:rPr>
          <w:ins w:id="233" w:author="Jennifer Dworak" w:date="2015-05-03T16:00:00Z"/>
          <w:rFonts w:ascii="Times New Roman" w:hAnsi="Times New Roman" w:cs="Times New Roman"/>
          <w:sz w:val="20"/>
          <w:szCs w:val="20"/>
        </w:rPr>
      </w:pPr>
      <w:proofErr w:type="gramStart"/>
      <w:r>
        <w:rPr>
          <w:rFonts w:ascii="Times New Roman" w:hAnsi="Times New Roman" w:cs="Times New Roman"/>
          <w:sz w:val="20"/>
          <w:szCs w:val="20"/>
        </w:rPr>
        <w:t>input</w:t>
      </w:r>
      <w:proofErr w:type="gramEnd"/>
      <w:r>
        <w:rPr>
          <w:rFonts w:ascii="Times New Roman" w:hAnsi="Times New Roman" w:cs="Times New Roman"/>
          <w:sz w:val="20"/>
          <w:szCs w:val="20"/>
        </w:rPr>
        <w:t xml:space="preserve"> pattern</w:t>
      </w:r>
      <w:ins w:id="234" w:author="Jennifer Dworak" w:date="2015-05-03T16:00:00Z">
        <w:r w:rsidR="00832986">
          <w:rPr>
            <w:rFonts w:ascii="Times New Roman" w:hAnsi="Times New Roman" w:cs="Times New Roman"/>
            <w:sz w:val="20"/>
            <w:szCs w:val="20"/>
          </w:rPr>
          <w:t>s</w:t>
        </w:r>
      </w:ins>
      <w:r>
        <w:rPr>
          <w:rFonts w:ascii="Times New Roman" w:hAnsi="Times New Roman" w:cs="Times New Roman"/>
          <w:sz w:val="20"/>
          <w:szCs w:val="20"/>
        </w:rPr>
        <w:t xml:space="preserve"> could be </w:t>
      </w:r>
      <w:ins w:id="235" w:author="Jennifer Dworak" w:date="2015-05-03T16:00:00Z">
        <w:r w:rsidR="00832986">
          <w:rPr>
            <w:rFonts w:ascii="Times New Roman" w:hAnsi="Times New Roman" w:cs="Times New Roman"/>
            <w:sz w:val="20"/>
            <w:szCs w:val="20"/>
          </w:rPr>
          <w:t>needed</w:t>
        </w:r>
      </w:ins>
      <w:del w:id="236" w:author="Jennifer Dworak" w:date="2015-05-03T16:00:00Z">
        <w:r w:rsidDel="00832986">
          <w:rPr>
            <w:rFonts w:ascii="Times New Roman" w:hAnsi="Times New Roman" w:cs="Times New Roman"/>
            <w:sz w:val="20"/>
            <w:szCs w:val="20"/>
          </w:rPr>
          <w:delText>used</w:delText>
        </w:r>
      </w:del>
      <w:r>
        <w:rPr>
          <w:rFonts w:ascii="Times New Roman" w:hAnsi="Times New Roman" w:cs="Times New Roman"/>
          <w:sz w:val="20"/>
          <w:szCs w:val="20"/>
        </w:rPr>
        <w:t xml:space="preserve"> to detect a fault within that cell</w:t>
      </w:r>
    </w:p>
    <w:p w:rsidR="006605AA" w:rsidRDefault="00832986" w:rsidP="006605AA">
      <w:pPr>
        <w:numPr>
          <w:ins w:id="237" w:author="Jennifer Dworak" w:date="2015-05-03T16:00:00Z"/>
        </w:numPr>
        <w:rPr>
          <w:ins w:id="238" w:author="Jennifer Dworak" w:date="2015-05-03T16:02:00Z"/>
          <w:rFonts w:ascii="Times New Roman" w:hAnsi="Times New Roman" w:cs="Times New Roman"/>
          <w:sz w:val="20"/>
          <w:szCs w:val="20"/>
        </w:rPr>
      </w:pPr>
      <w:proofErr w:type="gramStart"/>
      <w:ins w:id="239" w:author="Jennifer Dworak" w:date="2015-05-03T16:00:00Z">
        <w:r>
          <w:rPr>
            <w:rFonts w:ascii="Times New Roman" w:hAnsi="Times New Roman" w:cs="Times New Roman"/>
            <w:sz w:val="20"/>
            <w:szCs w:val="20"/>
          </w:rPr>
          <w:t>and</w:t>
        </w:r>
        <w:proofErr w:type="gramEnd"/>
        <w:r>
          <w:rPr>
            <w:rFonts w:ascii="Times New Roman" w:hAnsi="Times New Roman" w:cs="Times New Roman"/>
            <w:sz w:val="20"/>
            <w:szCs w:val="20"/>
          </w:rPr>
          <w:t xml:space="preserve"> yet may not be covered by stuck-at fault ATPG</w:t>
        </w:r>
      </w:ins>
      <w:r w:rsidR="006605AA">
        <w:rPr>
          <w:rFonts w:ascii="Times New Roman" w:hAnsi="Times New Roman" w:cs="Times New Roman"/>
          <w:sz w:val="20"/>
          <w:szCs w:val="20"/>
        </w:rPr>
        <w:t>.</w:t>
      </w:r>
      <w:ins w:id="240" w:author="Jennifer Dworak" w:date="2015-05-03T16:02:00Z">
        <w:r>
          <w:rPr>
            <w:rFonts w:ascii="Times New Roman" w:hAnsi="Times New Roman" w:cs="Times New Roman"/>
            <w:sz w:val="20"/>
            <w:szCs w:val="20"/>
          </w:rPr>
          <w:t xml:space="preserve">  A subset</w:t>
        </w:r>
      </w:ins>
    </w:p>
    <w:p w:rsidR="00832986" w:rsidRDefault="00832986" w:rsidP="006605AA">
      <w:pPr>
        <w:numPr>
          <w:ins w:id="241" w:author="Jennifer Dworak" w:date="2015-05-03T16:02:00Z"/>
        </w:numPr>
        <w:rPr>
          <w:rFonts w:ascii="Times New Roman" w:hAnsi="Times New Roman" w:cs="Times New Roman"/>
          <w:sz w:val="20"/>
          <w:szCs w:val="20"/>
        </w:rPr>
      </w:pPr>
      <w:proofErr w:type="gramStart"/>
      <w:ins w:id="242" w:author="Jennifer Dworak" w:date="2015-05-03T16:02:00Z">
        <w:r>
          <w:rPr>
            <w:rFonts w:ascii="Times New Roman" w:hAnsi="Times New Roman" w:cs="Times New Roman"/>
            <w:sz w:val="20"/>
            <w:szCs w:val="20"/>
          </w:rPr>
          <w:t>of</w:t>
        </w:r>
        <w:proofErr w:type="gramEnd"/>
        <w:r>
          <w:rPr>
            <w:rFonts w:ascii="Times New Roman" w:hAnsi="Times New Roman" w:cs="Times New Roman"/>
            <w:sz w:val="20"/>
            <w:szCs w:val="20"/>
          </w:rPr>
          <w:t xml:space="preserve"> these patterns were chosen as representing the detection conditions for our cell-aware-type faults.</w:t>
        </w:r>
      </w:ins>
    </w:p>
    <w:p w:rsidR="00832986" w:rsidRDefault="00832986" w:rsidP="00832986">
      <w:pPr>
        <w:widowControl w:val="0"/>
        <w:autoSpaceDE w:val="0"/>
        <w:autoSpaceDN w:val="0"/>
        <w:adjustRightInd w:val="0"/>
        <w:rPr>
          <w:del w:id="243" w:author="Unknown"/>
          <w:rFonts w:ascii="Times New Roman" w:hAnsi="Times New Roman" w:cs="Times New Roman"/>
          <w:sz w:val="20"/>
          <w:szCs w:val="20"/>
        </w:rPr>
      </w:pPr>
      <w:ins w:id="244" w:author="Jennifer Dworak" w:date="2015-05-03T16:01:00Z">
        <w:r>
          <w:rPr>
            <w:rFonts w:ascii="Times New Roman" w:hAnsi="Times New Roman" w:cs="Times New Roman"/>
            <w:sz w:val="20"/>
            <w:szCs w:val="20"/>
          </w:rPr>
          <w:t xml:space="preserve">The identified input patterns were </w:t>
        </w:r>
      </w:ins>
      <w:ins w:id="245" w:author="Jennifer Dworak" w:date="2015-05-03T16:03:00Z">
        <w:r>
          <w:rPr>
            <w:rFonts w:ascii="Times New Roman" w:hAnsi="Times New Roman" w:cs="Times New Roman"/>
            <w:sz w:val="20"/>
            <w:szCs w:val="20"/>
          </w:rPr>
          <w:t>then used to create</w:t>
        </w:r>
      </w:ins>
      <w:ins w:id="246" w:author="Jennifer Dworak" w:date="2015-05-03T16:02:00Z">
        <w:r>
          <w:rPr>
            <w:rFonts w:ascii="Times New Roman" w:hAnsi="Times New Roman" w:cs="Times New Roman"/>
            <w:sz w:val="20"/>
            <w:szCs w:val="20"/>
          </w:rPr>
          <w:t xml:space="preserve"> cell-aware-type fault list</w:t>
        </w:r>
      </w:ins>
    </w:p>
    <w:p w:rsidR="00832986" w:rsidRDefault="00832986" w:rsidP="00832986">
      <w:pPr>
        <w:widowControl w:val="0"/>
        <w:numPr>
          <w:ins w:id="247" w:author="Jennifer Dworak" w:date="2015-05-03T16:02:00Z"/>
        </w:numPr>
        <w:autoSpaceDE w:val="0"/>
        <w:autoSpaceDN w:val="0"/>
        <w:adjustRightInd w:val="0"/>
        <w:rPr>
          <w:ins w:id="248" w:author="Jennifer Dworak" w:date="2015-05-03T16:02:00Z"/>
          <w:rFonts w:ascii="Times New Roman" w:hAnsi="Times New Roman" w:cs="Times New Roman"/>
          <w:sz w:val="20"/>
          <w:szCs w:val="20"/>
        </w:rPr>
      </w:pPr>
      <w:ins w:id="249" w:author="Jennifer Dworak" w:date="2015-05-03T16:02:00Z">
        <w:r>
          <w:rPr>
            <w:rFonts w:ascii="Times New Roman" w:hAnsi="Times New Roman" w:cs="Times New Roman"/>
            <w:sz w:val="20"/>
            <w:szCs w:val="20"/>
          </w:rPr>
          <w:t xml:space="preserve"> Using </w:t>
        </w:r>
      </w:ins>
      <w:ins w:id="250" w:author="Jennifer Dworak" w:date="2015-05-03T16:04:00Z">
        <w:r>
          <w:rPr>
            <w:rFonts w:ascii="Times New Roman" w:hAnsi="Times New Roman" w:cs="Times New Roman"/>
            <w:sz w:val="20"/>
            <w:szCs w:val="20"/>
          </w:rPr>
          <w:t>the</w:t>
        </w:r>
      </w:ins>
    </w:p>
    <w:p w:rsidR="00832986" w:rsidDel="00832986" w:rsidRDefault="00832986" w:rsidP="00832986">
      <w:pPr>
        <w:widowControl w:val="0"/>
        <w:numPr>
          <w:ins w:id="251" w:author="Jennifer Dworak" w:date="2015-05-03T16:02:00Z"/>
        </w:numPr>
        <w:autoSpaceDE w:val="0"/>
        <w:autoSpaceDN w:val="0"/>
        <w:adjustRightInd w:val="0"/>
        <w:rPr>
          <w:ins w:id="252" w:author="Jennifer Dworak" w:date="2015-05-03T16:02:00Z"/>
          <w:rFonts w:ascii="Times New Roman" w:hAnsi="Times New Roman" w:cs="Times New Roman"/>
          <w:sz w:val="20"/>
          <w:szCs w:val="20"/>
        </w:rPr>
      </w:pPr>
      <w:proofErr w:type="gramStart"/>
      <w:ins w:id="253" w:author="Jennifer Dworak" w:date="2015-05-03T16:02:00Z">
        <w:r>
          <w:rPr>
            <w:rFonts w:ascii="Times New Roman" w:hAnsi="Times New Roman" w:cs="Times New Roman"/>
            <w:sz w:val="20"/>
            <w:szCs w:val="20"/>
          </w:rPr>
          <w:t>UDFM (User-Defined-Fault-Model)</w:t>
        </w:r>
      </w:ins>
      <w:ins w:id="254" w:author="Jennifer Dworak" w:date="2015-05-03T16:04:00Z">
        <w:r>
          <w:rPr>
            <w:rFonts w:ascii="Times New Roman" w:hAnsi="Times New Roman" w:cs="Times New Roman"/>
            <w:sz w:val="20"/>
            <w:szCs w:val="20"/>
          </w:rPr>
          <w:t xml:space="preserve"> functionality in Mentor Graphics </w:t>
        </w:r>
        <w:proofErr w:type="spellStart"/>
        <w:r>
          <w:rPr>
            <w:rFonts w:ascii="Times New Roman" w:hAnsi="Times New Roman" w:cs="Times New Roman"/>
            <w:sz w:val="20"/>
            <w:szCs w:val="20"/>
          </w:rPr>
          <w:t>Tessent</w:t>
        </w:r>
      </w:ins>
      <w:proofErr w:type="spellEnd"/>
      <w:ins w:id="255" w:author="Jennifer Dworak" w:date="2015-05-03T16:02:00Z">
        <w:r>
          <w:rPr>
            <w:rFonts w:ascii="Times New Roman" w:hAnsi="Times New Roman" w:cs="Times New Roman"/>
            <w:sz w:val="20"/>
            <w:szCs w:val="20"/>
          </w:rPr>
          <w:t>.</w:t>
        </w:r>
        <w:proofErr w:type="gramEnd"/>
      </w:ins>
    </w:p>
    <w:p w:rsidR="006605AA" w:rsidDel="00832986" w:rsidRDefault="006605AA" w:rsidP="00832986">
      <w:pPr>
        <w:widowControl w:val="0"/>
        <w:numPr>
          <w:ins w:id="256" w:author="Jennifer Dworak" w:date="2015-05-03T16:01:00Z"/>
        </w:numPr>
        <w:autoSpaceDE w:val="0"/>
        <w:autoSpaceDN w:val="0"/>
        <w:adjustRightInd w:val="0"/>
        <w:rPr>
          <w:del w:id="257" w:author="Jennifer Dworak" w:date="2015-05-03T16:01:00Z"/>
          <w:rFonts w:ascii="Times New Roman" w:hAnsi="Times New Roman" w:cs="Times New Roman"/>
          <w:sz w:val="20"/>
          <w:szCs w:val="20"/>
        </w:rPr>
        <w:pPrChange w:id="258" w:author="Jennifer Dworak" w:date="2015-05-03T16:02:00Z">
          <w:pPr>
            <w:widowControl w:val="0"/>
            <w:autoSpaceDE w:val="0"/>
            <w:autoSpaceDN w:val="0"/>
            <w:adjustRightInd w:val="0"/>
          </w:pPr>
        </w:pPrChange>
      </w:pPr>
      <w:del w:id="259" w:author="Jennifer Dworak" w:date="2015-05-03T16:01:00Z">
        <w:r w:rsidDel="00832986">
          <w:rPr>
            <w:rFonts w:ascii="Times New Roman" w:hAnsi="Times New Roman" w:cs="Times New Roman"/>
            <w:sz w:val="20"/>
            <w:szCs w:val="20"/>
          </w:rPr>
          <w:delText>Finally, to define a fault model that fit the input vectors we</w:delText>
        </w:r>
      </w:del>
    </w:p>
    <w:p w:rsidR="006605AA" w:rsidDel="00832986" w:rsidRDefault="006605AA" w:rsidP="00832986">
      <w:pPr>
        <w:widowControl w:val="0"/>
        <w:autoSpaceDE w:val="0"/>
        <w:autoSpaceDN w:val="0"/>
        <w:adjustRightInd w:val="0"/>
        <w:rPr>
          <w:del w:id="260" w:author="Jennifer Dworak" w:date="2015-05-03T16:04:00Z"/>
          <w:rFonts w:ascii="Times New Roman" w:hAnsi="Times New Roman" w:cs="Times New Roman"/>
          <w:sz w:val="20"/>
          <w:szCs w:val="20"/>
        </w:rPr>
      </w:pPr>
      <w:del w:id="261" w:author="Jennifer Dworak" w:date="2015-05-03T16:01:00Z">
        <w:r w:rsidDel="00832986">
          <w:rPr>
            <w:rFonts w:ascii="Times New Roman" w:hAnsi="Times New Roman" w:cs="Times New Roman"/>
            <w:sz w:val="20"/>
            <w:szCs w:val="20"/>
          </w:rPr>
          <w:delText xml:space="preserve">were generating, </w:delText>
        </w:r>
      </w:del>
      <w:del w:id="262" w:author="Jennifer Dworak" w:date="2015-05-03T16:04:00Z">
        <w:r w:rsidDel="00832986">
          <w:rPr>
            <w:rFonts w:ascii="Times New Roman" w:hAnsi="Times New Roman" w:cs="Times New Roman"/>
            <w:sz w:val="20"/>
            <w:szCs w:val="20"/>
          </w:rPr>
          <w:delText>we used some built in functionality of the</w:delText>
        </w:r>
      </w:del>
    </w:p>
    <w:p w:rsidR="006605AA" w:rsidDel="00832986" w:rsidRDefault="006605AA" w:rsidP="006605AA">
      <w:pPr>
        <w:widowControl w:val="0"/>
        <w:autoSpaceDE w:val="0"/>
        <w:autoSpaceDN w:val="0"/>
        <w:adjustRightInd w:val="0"/>
        <w:rPr>
          <w:del w:id="263" w:author="Jennifer Dworak" w:date="2015-05-03T16:04:00Z"/>
          <w:rFonts w:ascii="Times New Roman" w:hAnsi="Times New Roman" w:cs="Times New Roman"/>
          <w:sz w:val="20"/>
          <w:szCs w:val="20"/>
        </w:rPr>
      </w:pPr>
      <w:del w:id="264" w:author="Jennifer Dworak" w:date="2015-05-03T16:04:00Z">
        <w:r w:rsidDel="00832986">
          <w:rPr>
            <w:rFonts w:ascii="Times New Roman" w:hAnsi="Times New Roman" w:cs="Times New Roman"/>
            <w:sz w:val="20"/>
            <w:szCs w:val="20"/>
          </w:rPr>
          <w:delText>Tessent which allowed us to define our own fault model, a</w:delText>
        </w:r>
      </w:del>
    </w:p>
    <w:p w:rsidR="006605AA" w:rsidRDefault="006605AA" w:rsidP="006605AA">
      <w:pPr>
        <w:widowControl w:val="0"/>
        <w:autoSpaceDE w:val="0"/>
        <w:autoSpaceDN w:val="0"/>
        <w:adjustRightInd w:val="0"/>
        <w:rPr>
          <w:rFonts w:ascii="Times New Roman" w:hAnsi="Times New Roman" w:cs="Times New Roman"/>
          <w:sz w:val="20"/>
          <w:szCs w:val="20"/>
        </w:rPr>
      </w:pPr>
      <w:del w:id="265" w:author="Jennifer Dworak" w:date="2015-05-03T16:04:00Z">
        <w:r w:rsidDel="00832986">
          <w:rPr>
            <w:rFonts w:ascii="Times New Roman" w:hAnsi="Times New Roman" w:cs="Times New Roman"/>
            <w:sz w:val="20"/>
            <w:szCs w:val="20"/>
          </w:rPr>
          <w:delText xml:space="preserve">UDFM (User-Defined-Fault-Model). </w:delText>
        </w:r>
      </w:del>
      <w:r>
        <w:rPr>
          <w:rFonts w:ascii="Times New Roman" w:hAnsi="Times New Roman" w:cs="Times New Roman"/>
          <w:sz w:val="20"/>
          <w:szCs w:val="20"/>
        </w:rPr>
        <w:t>After generating a UDFM</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properly represented several potential cell-aware</w:t>
      </w:r>
      <w:ins w:id="266" w:author="Jennifer Dworak" w:date="2015-05-03T16:05:00Z">
        <w:r w:rsidR="00832986">
          <w:rPr>
            <w:rFonts w:ascii="Times New Roman" w:hAnsi="Times New Roman" w:cs="Times New Roman"/>
            <w:sz w:val="20"/>
            <w:szCs w:val="20"/>
          </w:rPr>
          <w:t>-type fault</w:t>
        </w:r>
      </w:ins>
      <w:del w:id="267" w:author="Jennifer Dworak" w:date="2015-05-03T16:05:00Z">
        <w:r w:rsidDel="00832986">
          <w:rPr>
            <w:rFonts w:ascii="Times New Roman" w:hAnsi="Times New Roman" w:cs="Times New Roman"/>
            <w:sz w:val="20"/>
            <w:szCs w:val="20"/>
          </w:rPr>
          <w:delText xml:space="preserve"> defect</w:delText>
        </w:r>
      </w:del>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input</w:t>
      </w:r>
      <w:proofErr w:type="gramEnd"/>
      <w:r>
        <w:rPr>
          <w:rFonts w:ascii="Times New Roman" w:hAnsi="Times New Roman" w:cs="Times New Roman"/>
          <w:sz w:val="20"/>
          <w:szCs w:val="20"/>
        </w:rPr>
        <w:t>-output pairings, we moved on to the next part of the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experiment</w:t>
      </w:r>
      <w:proofErr w:type="gramEnd"/>
      <w:r>
        <w:rPr>
          <w:rFonts w:ascii="Times New Roman" w:hAnsi="Times New Roman" w:cs="Times New Roman"/>
          <w:sz w:val="20"/>
          <w:szCs w:val="20"/>
        </w:rPr>
        <w:t>.</w:t>
      </w:r>
    </w:p>
    <w:p w:rsidR="006605AA" w:rsidRDefault="006605AA" w:rsidP="006605AA">
      <w:pPr>
        <w:rPr>
          <w:rFonts w:ascii="Times New Roman" w:hAnsi="Times New Roman" w:cs="Times New Roman"/>
          <w:sz w:val="20"/>
          <w:szCs w:val="20"/>
        </w:rPr>
      </w:pPr>
    </w:p>
    <w:p w:rsidR="006605AA" w:rsidRPr="006605AA" w:rsidRDefault="006605AA" w:rsidP="006605AA">
      <w:pPr>
        <w:pStyle w:val="ListParagraph"/>
        <w:widowControl w:val="0"/>
        <w:numPr>
          <w:ilvl w:val="0"/>
          <w:numId w:val="1"/>
          <w:numberingChange w:id="268" w:author="Jennifer Dworak" w:date="2015-05-03T14:13:00Z" w:original="%1:2:3:."/>
        </w:numPr>
        <w:autoSpaceDE w:val="0"/>
        <w:autoSpaceDN w:val="0"/>
        <w:adjustRightInd w:val="0"/>
        <w:rPr>
          <w:rFonts w:ascii="Times New Roman" w:hAnsi="Times New Roman" w:cs="Times New Roman"/>
          <w:sz w:val="20"/>
          <w:szCs w:val="20"/>
        </w:rPr>
      </w:pPr>
      <w:r w:rsidRPr="006605AA">
        <w:rPr>
          <w:rFonts w:ascii="Times New Roman" w:hAnsi="Times New Roman" w:cs="Times New Roman"/>
          <w:sz w:val="20"/>
          <w:szCs w:val="20"/>
        </w:rPr>
        <w:t>Mandatory Condition Extraction</w:t>
      </w:r>
    </w:p>
    <w:p w:rsidR="006605AA" w:rsidRPr="006605AA" w:rsidRDefault="006605AA" w:rsidP="006605AA">
      <w:pPr>
        <w:pStyle w:val="ListParagraph"/>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To allow for the prediction of the importance of specific</w:t>
      </w:r>
    </w:p>
    <w:p w:rsidR="006605AA" w:rsidRDefault="00832986" w:rsidP="006605AA">
      <w:pPr>
        <w:widowControl w:val="0"/>
        <w:autoSpaceDE w:val="0"/>
        <w:autoSpaceDN w:val="0"/>
        <w:adjustRightInd w:val="0"/>
        <w:rPr>
          <w:rFonts w:ascii="Times New Roman" w:hAnsi="Times New Roman" w:cs="Times New Roman"/>
          <w:sz w:val="20"/>
          <w:szCs w:val="20"/>
        </w:rPr>
      </w:pPr>
      <w:proofErr w:type="gramStart"/>
      <w:ins w:id="269" w:author="Jennifer Dworak" w:date="2015-05-03T16:05:00Z">
        <w:r>
          <w:rPr>
            <w:rFonts w:ascii="Times New Roman" w:hAnsi="Times New Roman" w:cs="Times New Roman"/>
            <w:sz w:val="20"/>
            <w:szCs w:val="20"/>
          </w:rPr>
          <w:t>c</w:t>
        </w:r>
      </w:ins>
      <w:proofErr w:type="gramEnd"/>
      <w:del w:id="270" w:author="Jennifer Dworak" w:date="2015-05-03T16:05:00Z">
        <w:r w:rsidDel="00832986">
          <w:rPr>
            <w:rFonts w:ascii="Times New Roman" w:hAnsi="Times New Roman" w:cs="Times New Roman"/>
            <w:sz w:val="20"/>
            <w:szCs w:val="20"/>
          </w:rPr>
          <w:delText>C</w:delText>
        </w:r>
      </w:del>
      <w:r w:rsidR="006605AA">
        <w:rPr>
          <w:rFonts w:ascii="Times New Roman" w:hAnsi="Times New Roman" w:cs="Times New Roman"/>
          <w:sz w:val="20"/>
          <w:szCs w:val="20"/>
        </w:rPr>
        <w:t>ell</w:t>
      </w:r>
      <w:ins w:id="271" w:author="Jennifer Dworak" w:date="2015-05-03T16:05:00Z">
        <w:r>
          <w:rPr>
            <w:rFonts w:ascii="Times New Roman" w:hAnsi="Times New Roman" w:cs="Times New Roman"/>
            <w:sz w:val="20"/>
            <w:szCs w:val="20"/>
          </w:rPr>
          <w:t>-</w:t>
        </w:r>
      </w:ins>
      <w:del w:id="272" w:author="Jennifer Dworak" w:date="2015-05-03T16:05:00Z">
        <w:r w:rsidR="006605AA" w:rsidDel="00832986">
          <w:rPr>
            <w:rFonts w:ascii="Times New Roman" w:hAnsi="Times New Roman" w:cs="Times New Roman"/>
            <w:sz w:val="20"/>
            <w:szCs w:val="20"/>
          </w:rPr>
          <w:delText xml:space="preserve"> </w:delText>
        </w:r>
      </w:del>
      <w:r w:rsidR="006605AA">
        <w:rPr>
          <w:rFonts w:ascii="Times New Roman" w:hAnsi="Times New Roman" w:cs="Times New Roman"/>
          <w:sz w:val="20"/>
          <w:szCs w:val="20"/>
        </w:rPr>
        <w:t>aware</w:t>
      </w:r>
      <w:ins w:id="273" w:author="Jennifer Dworak" w:date="2015-05-03T16:05:00Z">
        <w:r>
          <w:rPr>
            <w:rFonts w:ascii="Times New Roman" w:hAnsi="Times New Roman" w:cs="Times New Roman"/>
            <w:sz w:val="20"/>
            <w:szCs w:val="20"/>
          </w:rPr>
          <w:t>-type</w:t>
        </w:r>
      </w:ins>
      <w:r w:rsidR="006605AA">
        <w:rPr>
          <w:rFonts w:ascii="Times New Roman" w:hAnsi="Times New Roman" w:cs="Times New Roman"/>
          <w:sz w:val="20"/>
          <w:szCs w:val="20"/>
        </w:rPr>
        <w:t xml:space="preserve"> faults in a given circuit, we first had to extract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attribute of each fault individually. As was shown before in</w:t>
      </w:r>
    </w:p>
    <w:p w:rsidR="006605AA" w:rsidRDefault="00ED55AB" w:rsidP="006605AA">
      <w:pPr>
        <w:widowControl w:val="0"/>
        <w:autoSpaceDE w:val="0"/>
        <w:autoSpaceDN w:val="0"/>
        <w:adjustRightInd w:val="0"/>
        <w:rPr>
          <w:rFonts w:ascii="Times New Roman" w:hAnsi="Times New Roman" w:cs="Times New Roman"/>
          <w:sz w:val="20"/>
          <w:szCs w:val="20"/>
        </w:rPr>
      </w:pPr>
      <w:ins w:id="274" w:author="Jennifer Dworak" w:date="2015-05-03T16:54:00Z">
        <w:r>
          <w:rPr>
            <w:rFonts w:ascii="Times New Roman" w:hAnsi="Times New Roman" w:cs="Times New Roman"/>
            <w:sz w:val="20"/>
            <w:szCs w:val="20"/>
          </w:rPr>
          <w:t>S</w:t>
        </w:r>
      </w:ins>
      <w:del w:id="275" w:author="Jennifer Dworak" w:date="2015-05-03T16:54:00Z">
        <w:r w:rsidR="006605AA" w:rsidDel="00ED55AB">
          <w:rPr>
            <w:rFonts w:ascii="Times New Roman" w:hAnsi="Times New Roman" w:cs="Times New Roman"/>
            <w:sz w:val="20"/>
            <w:szCs w:val="20"/>
          </w:rPr>
          <w:delText>s</w:delText>
        </w:r>
      </w:del>
      <w:r w:rsidR="006605AA">
        <w:rPr>
          <w:rFonts w:ascii="Times New Roman" w:hAnsi="Times New Roman" w:cs="Times New Roman"/>
          <w:sz w:val="20"/>
          <w:szCs w:val="20"/>
        </w:rPr>
        <w:t>ection III, certain input vectors are required to test for a given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w:t>
      </w:r>
      <w:proofErr w:type="gramEnd"/>
      <w:r>
        <w:rPr>
          <w:rFonts w:ascii="Times New Roman" w:hAnsi="Times New Roman" w:cs="Times New Roman"/>
          <w:sz w:val="20"/>
          <w:szCs w:val="20"/>
        </w:rPr>
        <w:t>. For the cell-aware</w:t>
      </w:r>
      <w:ins w:id="276" w:author="Jennifer Dworak" w:date="2015-05-03T17:07:00Z">
        <w:r w:rsidR="008E1610">
          <w:rPr>
            <w:rFonts w:ascii="Times New Roman" w:hAnsi="Times New Roman" w:cs="Times New Roman"/>
            <w:sz w:val="20"/>
            <w:szCs w:val="20"/>
          </w:rPr>
          <w:t>-type</w:t>
        </w:r>
      </w:ins>
      <w:r>
        <w:rPr>
          <w:rFonts w:ascii="Times New Roman" w:hAnsi="Times New Roman" w:cs="Times New Roman"/>
          <w:sz w:val="20"/>
          <w:szCs w:val="20"/>
        </w:rPr>
        <w:t xml:space="preserve"> fault in Figure 4</w:t>
      </w:r>
      <w:ins w:id="277" w:author="Jennifer Dworak" w:date="2015-05-03T17:07:00Z">
        <w:r w:rsidR="008E1610">
          <w:rPr>
            <w:rFonts w:ascii="Times New Roman" w:hAnsi="Times New Roman" w:cs="Times New Roman"/>
            <w:sz w:val="20"/>
            <w:szCs w:val="20"/>
          </w:rPr>
          <w:t>,</w:t>
        </w:r>
      </w:ins>
      <w:r>
        <w:rPr>
          <w:rFonts w:ascii="Times New Roman" w:hAnsi="Times New Roman" w:cs="Times New Roman"/>
          <w:sz w:val="20"/>
          <w:szCs w:val="20"/>
        </w:rPr>
        <w:t xml:space="preserve"> only one such input</w:t>
      </w:r>
    </w:p>
    <w:p w:rsidR="00ED55AB" w:rsidDel="00ED55AB" w:rsidRDefault="006605AA" w:rsidP="00ED55AB">
      <w:pPr>
        <w:widowControl w:val="0"/>
        <w:autoSpaceDE w:val="0"/>
        <w:autoSpaceDN w:val="0"/>
        <w:adjustRightInd w:val="0"/>
        <w:rPr>
          <w:ins w:id="278" w:author="Jennifer Dworak" w:date="2015-05-03T16:56:00Z"/>
          <w:del w:id="279" w:author="Jennifer Dworak" w:date="2015-05-03T16:56:00Z"/>
          <w:rFonts w:ascii="Times New Roman" w:hAnsi="Times New Roman" w:cs="Times New Roman"/>
          <w:sz w:val="20"/>
          <w:szCs w:val="20"/>
        </w:rPr>
        <w:pPrChange w:id="280" w:author="Jennifer Dworak" w:date="2015-05-03T16:56:00Z">
          <w:pPr>
            <w:widowControl w:val="0"/>
            <w:autoSpaceDE w:val="0"/>
            <w:autoSpaceDN w:val="0"/>
            <w:adjustRightInd w:val="0"/>
          </w:pPr>
        </w:pPrChange>
      </w:pPr>
      <w:proofErr w:type="gramStart"/>
      <w:r>
        <w:rPr>
          <w:rFonts w:ascii="Times New Roman" w:hAnsi="Times New Roman" w:cs="Times New Roman"/>
          <w:sz w:val="20"/>
          <w:szCs w:val="20"/>
        </w:rPr>
        <w:t>vector</w:t>
      </w:r>
      <w:proofErr w:type="gramEnd"/>
      <w:r>
        <w:rPr>
          <w:rFonts w:ascii="Times New Roman" w:hAnsi="Times New Roman" w:cs="Times New Roman"/>
          <w:sz w:val="20"/>
          <w:szCs w:val="20"/>
        </w:rPr>
        <w:t xml:space="preserve"> was </w:t>
      </w:r>
      <w:commentRangeStart w:id="281"/>
      <w:r>
        <w:rPr>
          <w:rFonts w:ascii="Times New Roman" w:hAnsi="Times New Roman" w:cs="Times New Roman"/>
          <w:sz w:val="20"/>
          <w:szCs w:val="20"/>
        </w:rPr>
        <w:t>specified</w:t>
      </w:r>
      <w:commentRangeEnd w:id="281"/>
      <w:r w:rsidR="00ED55AB">
        <w:rPr>
          <w:rStyle w:val="CommentReference"/>
          <w:vanish/>
        </w:rPr>
        <w:commentReference w:id="281"/>
      </w:r>
      <w:r>
        <w:rPr>
          <w:rFonts w:ascii="Times New Roman" w:hAnsi="Times New Roman" w:cs="Times New Roman"/>
          <w:sz w:val="20"/>
          <w:szCs w:val="20"/>
        </w:rPr>
        <w:t xml:space="preserve">. </w:t>
      </w:r>
    </w:p>
    <w:p w:rsidR="006605AA" w:rsidDel="00ED55AB" w:rsidRDefault="006605AA" w:rsidP="00ED55AB">
      <w:pPr>
        <w:widowControl w:val="0"/>
        <w:autoSpaceDE w:val="0"/>
        <w:autoSpaceDN w:val="0"/>
        <w:adjustRightInd w:val="0"/>
        <w:rPr>
          <w:del w:id="282" w:author="Jennifer Dworak" w:date="2015-05-03T16:56:00Z"/>
          <w:rFonts w:ascii="Times New Roman" w:hAnsi="Times New Roman" w:cs="Times New Roman"/>
          <w:sz w:val="20"/>
          <w:szCs w:val="20"/>
        </w:rPr>
        <w:pPrChange w:id="283" w:author="Jennifer Dworak" w:date="2015-05-03T16:56:00Z">
          <w:pPr>
            <w:widowControl w:val="0"/>
            <w:autoSpaceDE w:val="0"/>
            <w:autoSpaceDN w:val="0"/>
            <w:adjustRightInd w:val="0"/>
          </w:pPr>
        </w:pPrChange>
      </w:pPr>
      <w:del w:id="284" w:author="Jennifer Dworak" w:date="2015-05-03T16:56:00Z">
        <w:r w:rsidDel="00ED55AB">
          <w:rPr>
            <w:rFonts w:ascii="Times New Roman" w:hAnsi="Times New Roman" w:cs="Times New Roman"/>
            <w:sz w:val="20"/>
            <w:szCs w:val="20"/>
          </w:rPr>
          <w:delText>Granted, that circuit is only one gate</w:delText>
        </w:r>
      </w:del>
    </w:p>
    <w:p w:rsidR="006605AA" w:rsidDel="00ED55AB" w:rsidRDefault="006605AA" w:rsidP="00ED55AB">
      <w:pPr>
        <w:widowControl w:val="0"/>
        <w:autoSpaceDE w:val="0"/>
        <w:autoSpaceDN w:val="0"/>
        <w:adjustRightInd w:val="0"/>
        <w:rPr>
          <w:del w:id="285" w:author="Jennifer Dworak" w:date="2015-05-03T16:56:00Z"/>
          <w:rFonts w:ascii="Times New Roman" w:hAnsi="Times New Roman" w:cs="Times New Roman"/>
          <w:sz w:val="20"/>
          <w:szCs w:val="20"/>
        </w:rPr>
        <w:pPrChange w:id="286" w:author="Jennifer Dworak" w:date="2015-05-03T16:56:00Z">
          <w:pPr>
            <w:widowControl w:val="0"/>
            <w:autoSpaceDE w:val="0"/>
            <w:autoSpaceDN w:val="0"/>
            <w:adjustRightInd w:val="0"/>
          </w:pPr>
        </w:pPrChange>
      </w:pPr>
      <w:del w:id="287" w:author="Jennifer Dworak" w:date="2015-05-03T16:56:00Z">
        <w:r w:rsidDel="00ED55AB">
          <w:rPr>
            <w:rFonts w:ascii="Times New Roman" w:hAnsi="Times New Roman" w:cs="Times New Roman"/>
            <w:sz w:val="20"/>
            <w:szCs w:val="20"/>
          </w:rPr>
          <w:delText>and as such only one pattern could have potentially detected a</w:delText>
        </w:r>
      </w:del>
    </w:p>
    <w:p w:rsidR="006605AA" w:rsidRDefault="006605AA" w:rsidP="00ED55AB">
      <w:pPr>
        <w:widowControl w:val="0"/>
        <w:autoSpaceDE w:val="0"/>
        <w:autoSpaceDN w:val="0"/>
        <w:adjustRightInd w:val="0"/>
        <w:rPr>
          <w:rFonts w:ascii="Times New Roman" w:hAnsi="Times New Roman" w:cs="Times New Roman"/>
          <w:sz w:val="20"/>
          <w:szCs w:val="20"/>
        </w:rPr>
      </w:pPr>
      <w:del w:id="288" w:author="Jennifer Dworak" w:date="2015-05-03T16:56:00Z">
        <w:r w:rsidDel="00ED55AB">
          <w:rPr>
            <w:rFonts w:ascii="Times New Roman" w:hAnsi="Times New Roman" w:cs="Times New Roman"/>
            <w:sz w:val="20"/>
            <w:szCs w:val="20"/>
          </w:rPr>
          <w:delText xml:space="preserve">cell-aware fault. </w:delText>
        </w:r>
      </w:del>
      <w:r>
        <w:rPr>
          <w:rFonts w:ascii="Times New Roman" w:hAnsi="Times New Roman" w:cs="Times New Roman"/>
          <w:sz w:val="20"/>
          <w:szCs w:val="20"/>
        </w:rPr>
        <w:t>For larger more realistic circuits that consist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many gates, there are </w:t>
      </w:r>
      <w:ins w:id="289" w:author="Jennifer Dworak" w:date="2015-05-03T16:57:00Z">
        <w:r w:rsidR="00ED55AB">
          <w:rPr>
            <w:rFonts w:ascii="Times New Roman" w:hAnsi="Times New Roman" w:cs="Times New Roman"/>
            <w:sz w:val="20"/>
            <w:szCs w:val="20"/>
          </w:rPr>
          <w:t xml:space="preserve">generally </w:t>
        </w:r>
      </w:ins>
      <w:r>
        <w:rPr>
          <w:rFonts w:ascii="Times New Roman" w:hAnsi="Times New Roman" w:cs="Times New Roman"/>
          <w:sz w:val="20"/>
          <w:szCs w:val="20"/>
        </w:rPr>
        <w:t>many different patterns that can detect</w:t>
      </w:r>
    </w:p>
    <w:p w:rsidR="008E1610" w:rsidRDefault="006605AA" w:rsidP="006605AA">
      <w:pPr>
        <w:widowControl w:val="0"/>
        <w:autoSpaceDE w:val="0"/>
        <w:autoSpaceDN w:val="0"/>
        <w:adjustRightInd w:val="0"/>
        <w:rPr>
          <w:ins w:id="290" w:author="Jennifer Dworak" w:date="2015-05-03T17:00:00Z"/>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same fault. </w:t>
      </w:r>
      <w:ins w:id="291" w:author="Jennifer Dworak" w:date="2015-05-03T17:00:00Z">
        <w:r w:rsidR="008E1610">
          <w:rPr>
            <w:rFonts w:ascii="Times New Roman" w:hAnsi="Times New Roman" w:cs="Times New Roman"/>
            <w:sz w:val="20"/>
            <w:szCs w:val="20"/>
          </w:rPr>
          <w:t xml:space="preserve">However, there may still be certain </w:t>
        </w:r>
      </w:ins>
      <w:ins w:id="292" w:author="Jennifer Dworak" w:date="2015-05-03T17:01:00Z">
        <w:r w:rsidR="008E1610">
          <w:rPr>
            <w:rFonts w:ascii="Times New Roman" w:hAnsi="Times New Roman" w:cs="Times New Roman"/>
            <w:sz w:val="20"/>
            <w:szCs w:val="20"/>
          </w:rPr>
          <w:t>characteristics</w:t>
        </w:r>
      </w:ins>
      <w:ins w:id="293" w:author="Jennifer Dworak" w:date="2015-05-03T17:00:00Z">
        <w:r w:rsidR="008E1610">
          <w:rPr>
            <w:rFonts w:ascii="Times New Roman" w:hAnsi="Times New Roman" w:cs="Times New Roman"/>
            <w:sz w:val="20"/>
            <w:szCs w:val="20"/>
          </w:rPr>
          <w:t xml:space="preserve"> of those</w:t>
        </w:r>
      </w:ins>
    </w:p>
    <w:p w:rsidR="008E1610" w:rsidRDefault="008E1610" w:rsidP="008E1610">
      <w:pPr>
        <w:widowControl w:val="0"/>
        <w:numPr>
          <w:ins w:id="294" w:author="Jennifer Dworak" w:date="2015-05-03T17:01:00Z"/>
        </w:numPr>
        <w:autoSpaceDE w:val="0"/>
        <w:autoSpaceDN w:val="0"/>
        <w:adjustRightInd w:val="0"/>
        <w:rPr>
          <w:ins w:id="295" w:author="Jennifer Dworak" w:date="2015-05-03T17:07:00Z"/>
          <w:rFonts w:ascii="Times New Roman" w:hAnsi="Times New Roman" w:cs="Times New Roman"/>
          <w:sz w:val="20"/>
          <w:szCs w:val="20"/>
        </w:rPr>
      </w:pPr>
      <w:proofErr w:type="gramStart"/>
      <w:ins w:id="296" w:author="Jennifer Dworak" w:date="2015-05-03T17:01:00Z">
        <w:r>
          <w:rPr>
            <w:rFonts w:ascii="Times New Roman" w:hAnsi="Times New Roman" w:cs="Times New Roman"/>
            <w:sz w:val="20"/>
            <w:szCs w:val="20"/>
          </w:rPr>
          <w:t>test</w:t>
        </w:r>
        <w:proofErr w:type="gramEnd"/>
        <w:r>
          <w:rPr>
            <w:rFonts w:ascii="Times New Roman" w:hAnsi="Times New Roman" w:cs="Times New Roman"/>
            <w:sz w:val="20"/>
            <w:szCs w:val="20"/>
          </w:rPr>
          <w:t xml:space="preserve"> patterns</w:t>
        </w:r>
      </w:ins>
      <w:ins w:id="297" w:author="Jennifer Dworak" w:date="2015-05-03T17:00:00Z">
        <w:r>
          <w:rPr>
            <w:rFonts w:ascii="Times New Roman" w:hAnsi="Times New Roman" w:cs="Times New Roman"/>
            <w:sz w:val="20"/>
            <w:szCs w:val="20"/>
          </w:rPr>
          <w:t xml:space="preserve"> </w:t>
        </w:r>
      </w:ins>
      <w:ins w:id="298" w:author="Jennifer Dworak" w:date="2015-05-03T17:01:00Z">
        <w:r>
          <w:rPr>
            <w:rFonts w:ascii="Times New Roman" w:hAnsi="Times New Roman" w:cs="Times New Roman"/>
            <w:sz w:val="20"/>
            <w:szCs w:val="20"/>
          </w:rPr>
          <w:t xml:space="preserve">that must always be met for a fault to be detected.  </w:t>
        </w:r>
      </w:ins>
      <w:ins w:id="299" w:author="Jennifer Dworak" w:date="2015-05-03T17:07:00Z">
        <w:r>
          <w:rPr>
            <w:rFonts w:ascii="Times New Roman" w:hAnsi="Times New Roman" w:cs="Times New Roman"/>
            <w:sz w:val="20"/>
            <w:szCs w:val="20"/>
          </w:rPr>
          <w:t>We</w:t>
        </w:r>
      </w:ins>
    </w:p>
    <w:p w:rsidR="008E1610" w:rsidRDefault="008E1610" w:rsidP="008E1610">
      <w:pPr>
        <w:widowControl w:val="0"/>
        <w:numPr>
          <w:ins w:id="300" w:author="Jennifer Dworak" w:date="2015-05-03T17:07:00Z"/>
        </w:numPr>
        <w:autoSpaceDE w:val="0"/>
        <w:autoSpaceDN w:val="0"/>
        <w:adjustRightInd w:val="0"/>
        <w:rPr>
          <w:ins w:id="301" w:author="Jennifer Dworak" w:date="2015-05-03T17:08:00Z"/>
          <w:rFonts w:ascii="Times New Roman" w:hAnsi="Times New Roman" w:cs="Times New Roman"/>
          <w:sz w:val="20"/>
          <w:szCs w:val="20"/>
        </w:rPr>
      </w:pPr>
      <w:proofErr w:type="gramStart"/>
      <w:ins w:id="302" w:author="Jennifer Dworak" w:date="2015-05-03T17:07:00Z">
        <w:r>
          <w:rPr>
            <w:rFonts w:ascii="Times New Roman" w:hAnsi="Times New Roman" w:cs="Times New Roman"/>
            <w:sz w:val="20"/>
            <w:szCs w:val="20"/>
          </w:rPr>
          <w:t>intend</w:t>
        </w:r>
        <w:proofErr w:type="gramEnd"/>
        <w:r>
          <w:rPr>
            <w:rFonts w:ascii="Times New Roman" w:hAnsi="Times New Roman" w:cs="Times New Roman"/>
            <w:sz w:val="20"/>
            <w:szCs w:val="20"/>
          </w:rPr>
          <w:t xml:space="preserve"> to use meeting those characteristics </w:t>
        </w:r>
      </w:ins>
      <w:ins w:id="303" w:author="Jennifer Dworak" w:date="2015-05-03T17:08:00Z">
        <w:r>
          <w:rPr>
            <w:rFonts w:ascii="Times New Roman" w:hAnsi="Times New Roman" w:cs="Times New Roman"/>
            <w:sz w:val="20"/>
            <w:szCs w:val="20"/>
          </w:rPr>
          <w:t>during functional simulation</w:t>
        </w:r>
      </w:ins>
    </w:p>
    <w:p w:rsidR="008E1610" w:rsidRDefault="008E1610" w:rsidP="008E1610">
      <w:pPr>
        <w:widowControl w:val="0"/>
        <w:numPr>
          <w:ins w:id="304" w:author="Jennifer Dworak" w:date="2015-05-03T17:07:00Z"/>
        </w:numPr>
        <w:autoSpaceDE w:val="0"/>
        <w:autoSpaceDN w:val="0"/>
        <w:adjustRightInd w:val="0"/>
        <w:rPr>
          <w:ins w:id="305" w:author="Jennifer Dworak" w:date="2015-05-03T17:07:00Z"/>
          <w:rFonts w:ascii="Times New Roman" w:hAnsi="Times New Roman" w:cs="Times New Roman"/>
          <w:sz w:val="20"/>
          <w:szCs w:val="20"/>
        </w:rPr>
      </w:pPr>
      <w:proofErr w:type="gramStart"/>
      <w:ins w:id="306" w:author="Jennifer Dworak" w:date="2015-05-03T17:07:00Z">
        <w:r>
          <w:rPr>
            <w:rFonts w:ascii="Times New Roman" w:hAnsi="Times New Roman" w:cs="Times New Roman"/>
            <w:sz w:val="20"/>
            <w:szCs w:val="20"/>
          </w:rPr>
          <w:t>as</w:t>
        </w:r>
        <w:proofErr w:type="gramEnd"/>
        <w:r>
          <w:rPr>
            <w:rFonts w:ascii="Times New Roman" w:hAnsi="Times New Roman" w:cs="Times New Roman"/>
            <w:sz w:val="20"/>
            <w:szCs w:val="20"/>
          </w:rPr>
          <w:t xml:space="preserve"> an indicator of whether fault</w:t>
        </w:r>
      </w:ins>
      <w:ins w:id="307" w:author="Jennifer Dworak" w:date="2015-05-03T17:08:00Z">
        <w:r>
          <w:rPr>
            <w:rFonts w:ascii="Times New Roman" w:hAnsi="Times New Roman" w:cs="Times New Roman"/>
            <w:sz w:val="20"/>
            <w:szCs w:val="20"/>
          </w:rPr>
          <w:t xml:space="preserve"> </w:t>
        </w:r>
      </w:ins>
      <w:ins w:id="308" w:author="Jennifer Dworak" w:date="2015-05-03T17:07:00Z">
        <w:r>
          <w:rPr>
            <w:rFonts w:ascii="Times New Roman" w:hAnsi="Times New Roman" w:cs="Times New Roman"/>
            <w:sz w:val="20"/>
            <w:szCs w:val="20"/>
          </w:rPr>
          <w:t>detection may have been possible in functional</w:t>
        </w:r>
      </w:ins>
    </w:p>
    <w:p w:rsidR="008E1610" w:rsidRDefault="008E1610" w:rsidP="008E1610">
      <w:pPr>
        <w:widowControl w:val="0"/>
        <w:numPr>
          <w:ins w:id="309" w:author="Jennifer Dworak" w:date="2015-05-03T17:08:00Z"/>
        </w:numPr>
        <w:autoSpaceDE w:val="0"/>
        <w:autoSpaceDN w:val="0"/>
        <w:adjustRightInd w:val="0"/>
        <w:rPr>
          <w:ins w:id="310" w:author="Jennifer Dworak" w:date="2015-05-03T17:06:00Z"/>
          <w:rFonts w:ascii="Times New Roman" w:hAnsi="Times New Roman" w:cs="Times New Roman"/>
          <w:sz w:val="20"/>
          <w:szCs w:val="20"/>
        </w:rPr>
      </w:pPr>
      <w:proofErr w:type="gramStart"/>
      <w:ins w:id="311" w:author="Jennifer Dworak" w:date="2015-05-03T17:08:00Z">
        <w:r>
          <w:rPr>
            <w:rFonts w:ascii="Times New Roman" w:hAnsi="Times New Roman" w:cs="Times New Roman"/>
            <w:sz w:val="20"/>
            <w:szCs w:val="20"/>
          </w:rPr>
          <w:t>mode</w:t>
        </w:r>
        <w:proofErr w:type="gramEnd"/>
        <w:r>
          <w:rPr>
            <w:rFonts w:ascii="Times New Roman" w:hAnsi="Times New Roman" w:cs="Times New Roman"/>
            <w:sz w:val="20"/>
            <w:szCs w:val="20"/>
          </w:rPr>
          <w:t>.  However, to do this, we must first identify the relevant characteristics.</w:t>
        </w:r>
      </w:ins>
    </w:p>
    <w:p w:rsidR="008E1610" w:rsidRDefault="008E1610" w:rsidP="006605AA">
      <w:pPr>
        <w:widowControl w:val="0"/>
        <w:numPr>
          <w:ins w:id="312" w:author="Jennifer Dworak" w:date="2015-05-03T17:01:00Z"/>
        </w:numPr>
        <w:autoSpaceDE w:val="0"/>
        <w:autoSpaceDN w:val="0"/>
        <w:adjustRightInd w:val="0"/>
        <w:rPr>
          <w:ins w:id="313" w:author="Jennifer Dworak" w:date="2015-05-03T17:02:00Z"/>
          <w:rFonts w:ascii="Times New Roman" w:hAnsi="Times New Roman" w:cs="Times New Roman"/>
          <w:sz w:val="20"/>
          <w:szCs w:val="20"/>
        </w:rPr>
      </w:pPr>
    </w:p>
    <w:p w:rsidR="008E1610" w:rsidRDefault="008E1610" w:rsidP="006605AA">
      <w:pPr>
        <w:widowControl w:val="0"/>
        <w:numPr>
          <w:ins w:id="314" w:author="Jennifer Dworak" w:date="2015-05-03T17:02:00Z"/>
        </w:numPr>
        <w:autoSpaceDE w:val="0"/>
        <w:autoSpaceDN w:val="0"/>
        <w:adjustRightInd w:val="0"/>
        <w:rPr>
          <w:ins w:id="315" w:author="Jennifer Dworak" w:date="2015-05-03T17:02:00Z"/>
          <w:rFonts w:ascii="Times New Roman" w:hAnsi="Times New Roman" w:cs="Times New Roman"/>
          <w:sz w:val="20"/>
          <w:szCs w:val="20"/>
        </w:rPr>
      </w:pPr>
    </w:p>
    <w:p w:rsidR="006605AA" w:rsidRDefault="006605AA" w:rsidP="006605AA">
      <w:pPr>
        <w:widowControl w:val="0"/>
        <w:numPr>
          <w:ins w:id="316" w:author="Jennifer Dworak" w:date="2015-05-03T17:02:00Z"/>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A certain </w:t>
      </w:r>
      <w:del w:id="317" w:author="Jennifer Dworak" w:date="2015-05-03T16:58:00Z">
        <w:r w:rsidDel="00ED55AB">
          <w:rPr>
            <w:rFonts w:ascii="Times New Roman" w:hAnsi="Times New Roman" w:cs="Times New Roman"/>
            <w:sz w:val="20"/>
            <w:szCs w:val="20"/>
          </w:rPr>
          <w:delText xml:space="preserve">feature of most </w:delText>
        </w:r>
      </w:del>
      <w:r>
        <w:rPr>
          <w:rFonts w:ascii="Times New Roman" w:hAnsi="Times New Roman" w:cs="Times New Roman"/>
          <w:sz w:val="20"/>
          <w:szCs w:val="20"/>
        </w:rPr>
        <w:t xml:space="preserve">ATPG </w:t>
      </w:r>
      <w:ins w:id="318" w:author="Jennifer Dworak" w:date="2015-05-03T16:58:00Z">
        <w:r w:rsidR="00ED55AB">
          <w:rPr>
            <w:rFonts w:ascii="Times New Roman" w:hAnsi="Times New Roman" w:cs="Times New Roman"/>
            <w:sz w:val="20"/>
            <w:szCs w:val="20"/>
          </w:rPr>
          <w:t xml:space="preserve">approach used to enhance the probability of fortuitous detection of </w:t>
        </w:r>
        <w:proofErr w:type="spellStart"/>
        <w:r w:rsidR="00ED55AB">
          <w:rPr>
            <w:rFonts w:ascii="Times New Roman" w:hAnsi="Times New Roman" w:cs="Times New Roman"/>
            <w:sz w:val="20"/>
            <w:szCs w:val="20"/>
          </w:rPr>
          <w:t>unmodeled</w:t>
        </w:r>
        <w:proofErr w:type="spellEnd"/>
        <w:r w:rsidR="00ED55AB">
          <w:rPr>
            <w:rFonts w:ascii="Times New Roman" w:hAnsi="Times New Roman" w:cs="Times New Roman"/>
            <w:sz w:val="20"/>
            <w:szCs w:val="20"/>
          </w:rPr>
          <w:t xml:space="preserve"> defects is </w:t>
        </w:r>
      </w:ins>
      <w:del w:id="319" w:author="Jennifer Dworak" w:date="2015-05-03T16:58:00Z">
        <w:r w:rsidDel="00ED55AB">
          <w:rPr>
            <w:rFonts w:ascii="Times New Roman" w:hAnsi="Times New Roman" w:cs="Times New Roman"/>
            <w:sz w:val="20"/>
            <w:szCs w:val="20"/>
          </w:rPr>
          <w:delText>tools</w:delText>
        </w:r>
      </w:del>
      <w:r>
        <w:rPr>
          <w:rFonts w:ascii="Times New Roman" w:hAnsi="Times New Roman" w:cs="Times New Roman"/>
          <w:sz w:val="20"/>
          <w:szCs w:val="20"/>
        </w:rPr>
        <w:t xml:space="preserve"> called “n</w:t>
      </w:r>
      <w:ins w:id="320" w:author="Jennifer Dworak" w:date="2015-05-03T16:58:00Z">
        <w:r w:rsidR="00ED55AB">
          <w:rPr>
            <w:rFonts w:ascii="Times New Roman" w:hAnsi="Times New Roman" w:cs="Times New Roman"/>
            <w:sz w:val="20"/>
            <w:szCs w:val="20"/>
          </w:rPr>
          <w:t>-</w:t>
        </w:r>
      </w:ins>
      <w:r>
        <w:rPr>
          <w:rFonts w:ascii="Times New Roman" w:hAnsi="Times New Roman" w:cs="Times New Roman"/>
          <w:sz w:val="20"/>
          <w:szCs w:val="20"/>
        </w:rPr>
        <w:t>detect</w:t>
      </w:r>
      <w:ins w:id="321" w:author="Jennifer Dworak" w:date="2015-05-03T16:58:00Z">
        <w:r w:rsidR="00ED55AB">
          <w:rPr>
            <w:rFonts w:ascii="Times New Roman" w:hAnsi="Times New Roman" w:cs="Times New Roman"/>
            <w:sz w:val="20"/>
            <w:szCs w:val="20"/>
          </w:rPr>
          <w:t>.</w:t>
        </w:r>
      </w:ins>
      <w:r>
        <w:rPr>
          <w:rFonts w:ascii="Times New Roman" w:hAnsi="Times New Roman" w:cs="Times New Roman"/>
          <w:sz w:val="20"/>
          <w:szCs w:val="20"/>
        </w:rPr>
        <w:t>”</w:t>
      </w:r>
      <w:ins w:id="322" w:author="Jennifer Dworak" w:date="2015-05-03T16:58:00Z">
        <w:r w:rsidR="00ED55AB">
          <w:rPr>
            <w:rFonts w:ascii="Times New Roman" w:hAnsi="Times New Roman" w:cs="Times New Roman"/>
            <w:sz w:val="20"/>
            <w:szCs w:val="20"/>
          </w:rPr>
          <w:t xml:space="preserve">  This approach</w:t>
        </w:r>
      </w:ins>
    </w:p>
    <w:p w:rsidR="00ED55AB" w:rsidRDefault="006605AA" w:rsidP="006605AA">
      <w:pPr>
        <w:widowControl w:val="0"/>
        <w:autoSpaceDE w:val="0"/>
        <w:autoSpaceDN w:val="0"/>
        <w:adjustRightInd w:val="0"/>
        <w:rPr>
          <w:ins w:id="323" w:author="Jennifer Dworak" w:date="2015-05-03T16:58:00Z"/>
          <w:rFonts w:ascii="Times New Roman" w:hAnsi="Times New Roman" w:cs="Times New Roman"/>
          <w:sz w:val="20"/>
          <w:szCs w:val="20"/>
        </w:rPr>
      </w:pPr>
      <w:proofErr w:type="gramStart"/>
      <w:r>
        <w:rPr>
          <w:rFonts w:ascii="Times New Roman" w:hAnsi="Times New Roman" w:cs="Times New Roman"/>
          <w:sz w:val="20"/>
          <w:szCs w:val="20"/>
        </w:rPr>
        <w:t>allows</w:t>
      </w:r>
      <w:proofErr w:type="gramEnd"/>
      <w:del w:id="324" w:author="Jennifer Dworak" w:date="2015-05-03T16:58:00Z">
        <w:r w:rsidDel="00ED55AB">
          <w:rPr>
            <w:rFonts w:ascii="Times New Roman" w:hAnsi="Times New Roman" w:cs="Times New Roman"/>
            <w:sz w:val="20"/>
            <w:szCs w:val="20"/>
          </w:rPr>
          <w:delText xml:space="preserve"> for</w:delText>
        </w:r>
      </w:del>
      <w:r>
        <w:rPr>
          <w:rFonts w:ascii="Times New Roman" w:hAnsi="Times New Roman" w:cs="Times New Roman"/>
          <w:sz w:val="20"/>
          <w:szCs w:val="20"/>
        </w:rPr>
        <w:t xml:space="preserve"> the user to specify a value of n</w:t>
      </w:r>
      <w:ins w:id="325" w:author="Jennifer Dworak" w:date="2015-05-03T16:58:00Z">
        <w:r w:rsidR="00ED55AB">
          <w:rPr>
            <w:rFonts w:ascii="Times New Roman" w:hAnsi="Times New Roman" w:cs="Times New Roman"/>
            <w:sz w:val="20"/>
            <w:szCs w:val="20"/>
          </w:rPr>
          <w:t>, which corresponds to the minimum number</w:t>
        </w:r>
      </w:ins>
    </w:p>
    <w:p w:rsidR="006605AA" w:rsidRDefault="008E1610" w:rsidP="006605AA">
      <w:pPr>
        <w:widowControl w:val="0"/>
        <w:numPr>
          <w:ins w:id="326" w:author="Jennifer Dworak" w:date="2015-05-03T16:58:00Z"/>
        </w:numPr>
        <w:autoSpaceDE w:val="0"/>
        <w:autoSpaceDN w:val="0"/>
        <w:adjustRightInd w:val="0"/>
        <w:rPr>
          <w:rFonts w:ascii="Times New Roman" w:hAnsi="Times New Roman" w:cs="Times New Roman"/>
          <w:sz w:val="20"/>
          <w:szCs w:val="20"/>
        </w:rPr>
      </w:pPr>
      <w:proofErr w:type="gramStart"/>
      <w:ins w:id="327" w:author="Jennifer Dworak" w:date="2015-05-03T16:58:00Z">
        <w:r>
          <w:rPr>
            <w:rFonts w:ascii="Times New Roman" w:hAnsi="Times New Roman" w:cs="Times New Roman"/>
            <w:sz w:val="20"/>
            <w:szCs w:val="20"/>
          </w:rPr>
          <w:t>of</w:t>
        </w:r>
        <w:proofErr w:type="gramEnd"/>
        <w:r>
          <w:rPr>
            <w:rFonts w:ascii="Times New Roman" w:hAnsi="Times New Roman" w:cs="Times New Roman"/>
            <w:sz w:val="20"/>
            <w:szCs w:val="20"/>
          </w:rPr>
          <w:t xml:space="preserve"> detections desired for each</w:t>
        </w:r>
        <w:r w:rsidR="00ED55AB">
          <w:rPr>
            <w:rFonts w:ascii="Times New Roman" w:hAnsi="Times New Roman" w:cs="Times New Roman"/>
            <w:sz w:val="20"/>
            <w:szCs w:val="20"/>
          </w:rPr>
          <w:t xml:space="preserve"> fault</w:t>
        </w:r>
      </w:ins>
      <w:ins w:id="328" w:author="Jennifer Dworak" w:date="2015-05-03T16:59:00Z">
        <w:r>
          <w:rPr>
            <w:rFonts w:ascii="Times New Roman" w:hAnsi="Times New Roman" w:cs="Times New Roman"/>
            <w:sz w:val="20"/>
            <w:szCs w:val="20"/>
          </w:rPr>
          <w:t xml:space="preserve"> in the test set</w:t>
        </w:r>
      </w:ins>
      <w:r w:rsidR="006605AA">
        <w:rPr>
          <w:rFonts w:ascii="Times New Roman" w:hAnsi="Times New Roman" w:cs="Times New Roman"/>
          <w:sz w:val="20"/>
          <w:szCs w:val="20"/>
        </w:rPr>
        <w:t xml:space="preserve">. </w:t>
      </w:r>
      <w:ins w:id="329" w:author="Jennifer Dworak" w:date="2015-05-03T16:59:00Z">
        <w:r w:rsidR="00ED55AB">
          <w:rPr>
            <w:rFonts w:ascii="Times New Roman" w:hAnsi="Times New Roman" w:cs="Times New Roman"/>
            <w:sz w:val="20"/>
            <w:szCs w:val="20"/>
          </w:rPr>
          <w:t xml:space="preserve"> </w:t>
        </w:r>
        <w:r>
          <w:rPr>
            <w:rFonts w:ascii="Times New Roman" w:hAnsi="Times New Roman" w:cs="Times New Roman"/>
            <w:sz w:val="20"/>
            <w:szCs w:val="20"/>
          </w:rPr>
          <w:t>Thus, t</w:t>
        </w:r>
      </w:ins>
      <w:del w:id="330" w:author="Jennifer Dworak" w:date="2015-05-03T16:59:00Z">
        <w:r w:rsidR="006605AA" w:rsidDel="00ED55AB">
          <w:rPr>
            <w:rFonts w:ascii="Times New Roman" w:hAnsi="Times New Roman" w:cs="Times New Roman"/>
            <w:sz w:val="20"/>
            <w:szCs w:val="20"/>
          </w:rPr>
          <w:delText>T</w:delText>
        </w:r>
      </w:del>
      <w:r w:rsidR="006605AA">
        <w:rPr>
          <w:rFonts w:ascii="Times New Roman" w:hAnsi="Times New Roman" w:cs="Times New Roman"/>
          <w:sz w:val="20"/>
          <w:szCs w:val="20"/>
        </w:rPr>
        <w:t>he specified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value</w:t>
      </w:r>
      <w:proofErr w:type="gramEnd"/>
      <w:r>
        <w:rPr>
          <w:rFonts w:ascii="Times New Roman" w:hAnsi="Times New Roman" w:cs="Times New Roman"/>
          <w:sz w:val="20"/>
          <w:szCs w:val="20"/>
        </w:rPr>
        <w:t xml:space="preserve"> </w:t>
      </w:r>
      <w:ins w:id="331" w:author="Jennifer Dworak" w:date="2015-05-03T16:59:00Z">
        <w:r w:rsidR="008E1610">
          <w:rPr>
            <w:rFonts w:ascii="Times New Roman" w:hAnsi="Times New Roman" w:cs="Times New Roman"/>
            <w:sz w:val="20"/>
            <w:szCs w:val="20"/>
          </w:rPr>
          <w:t>can be</w:t>
        </w:r>
      </w:ins>
      <w:del w:id="332" w:author="Jennifer Dworak" w:date="2015-05-03T16:59:00Z">
        <w:r w:rsidDel="008E1610">
          <w:rPr>
            <w:rFonts w:ascii="Times New Roman" w:hAnsi="Times New Roman" w:cs="Times New Roman"/>
            <w:sz w:val="20"/>
            <w:szCs w:val="20"/>
          </w:rPr>
          <w:delText>is then</w:delText>
        </w:r>
      </w:del>
      <w:r>
        <w:rPr>
          <w:rFonts w:ascii="Times New Roman" w:hAnsi="Times New Roman" w:cs="Times New Roman"/>
          <w:sz w:val="20"/>
          <w:szCs w:val="20"/>
        </w:rPr>
        <w:t xml:space="preserve"> used as a target </w:t>
      </w:r>
      <w:ins w:id="333" w:author="Jennifer Dworak" w:date="2015-05-03T16:59:00Z">
        <w:r w:rsidR="008E1610">
          <w:rPr>
            <w:rFonts w:ascii="Times New Roman" w:hAnsi="Times New Roman" w:cs="Times New Roman"/>
            <w:sz w:val="20"/>
            <w:szCs w:val="20"/>
          </w:rPr>
          <w:t>an</w:t>
        </w:r>
      </w:ins>
      <w:del w:id="334" w:author="Jennifer Dworak" w:date="2015-05-03T16:59:00Z">
        <w:r w:rsidDel="008E1610">
          <w:rPr>
            <w:rFonts w:ascii="Times New Roman" w:hAnsi="Times New Roman" w:cs="Times New Roman"/>
            <w:sz w:val="20"/>
            <w:szCs w:val="20"/>
          </w:rPr>
          <w:delText>for</w:delText>
        </w:r>
      </w:del>
      <w:r>
        <w:rPr>
          <w:rFonts w:ascii="Times New Roman" w:hAnsi="Times New Roman" w:cs="Times New Roman"/>
          <w:sz w:val="20"/>
          <w:szCs w:val="20"/>
        </w:rPr>
        <w:t xml:space="preserve"> </w:t>
      </w:r>
      <w:ins w:id="335" w:author="Jennifer Dworak" w:date="2015-05-03T16:59:00Z">
        <w:r w:rsidR="008E1610">
          <w:rPr>
            <w:rFonts w:ascii="Times New Roman" w:hAnsi="Times New Roman" w:cs="Times New Roman"/>
            <w:sz w:val="20"/>
            <w:szCs w:val="20"/>
          </w:rPr>
          <w:t>ATPG</w:t>
        </w:r>
      </w:ins>
      <w:del w:id="336" w:author="Jennifer Dworak" w:date="2015-05-03T16:59:00Z">
        <w:r w:rsidDel="008E1610">
          <w:rPr>
            <w:rFonts w:ascii="Times New Roman" w:hAnsi="Times New Roman" w:cs="Times New Roman"/>
            <w:sz w:val="20"/>
            <w:szCs w:val="20"/>
          </w:rPr>
          <w:delText>the</w:delText>
        </w:r>
      </w:del>
      <w:r>
        <w:rPr>
          <w:rFonts w:ascii="Times New Roman" w:hAnsi="Times New Roman" w:cs="Times New Roman"/>
          <w:sz w:val="20"/>
          <w:szCs w:val="20"/>
        </w:rPr>
        <w:t xml:space="preserve"> tool to generate a set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patterns</w:t>
      </w:r>
      <w:proofErr w:type="gramEnd"/>
      <w:r>
        <w:rPr>
          <w:rFonts w:ascii="Times New Roman" w:hAnsi="Times New Roman" w:cs="Times New Roman"/>
          <w:sz w:val="20"/>
          <w:szCs w:val="20"/>
        </w:rPr>
        <w:t xml:space="preserve"> that detect each fault at least n times. Specifying a</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large</w:t>
      </w:r>
      <w:proofErr w:type="gramEnd"/>
      <w:r>
        <w:rPr>
          <w:rFonts w:ascii="Times New Roman" w:hAnsi="Times New Roman" w:cs="Times New Roman"/>
          <w:sz w:val="20"/>
          <w:szCs w:val="20"/>
        </w:rPr>
        <w:t xml:space="preserve"> value of n will return many patterns that detect the same</w:t>
      </w:r>
    </w:p>
    <w:p w:rsidR="008E1610" w:rsidRDefault="006605AA" w:rsidP="006605AA">
      <w:pPr>
        <w:widowControl w:val="0"/>
        <w:autoSpaceDE w:val="0"/>
        <w:autoSpaceDN w:val="0"/>
        <w:adjustRightInd w:val="0"/>
        <w:rPr>
          <w:ins w:id="337" w:author="Jennifer Dworak" w:date="2015-05-03T17:03:00Z"/>
          <w:rFonts w:ascii="Times New Roman" w:hAnsi="Times New Roman" w:cs="Times New Roman"/>
          <w:sz w:val="20"/>
          <w:szCs w:val="20"/>
        </w:rPr>
      </w:pPr>
      <w:proofErr w:type="gramStart"/>
      <w:r>
        <w:rPr>
          <w:rFonts w:ascii="Times New Roman" w:hAnsi="Times New Roman" w:cs="Times New Roman"/>
          <w:sz w:val="20"/>
          <w:szCs w:val="20"/>
        </w:rPr>
        <w:t>fault</w:t>
      </w:r>
      <w:proofErr w:type="gramEnd"/>
      <w:ins w:id="338" w:author="Jennifer Dworak" w:date="2015-05-03T17:03:00Z">
        <w:r w:rsidR="008E1610">
          <w:rPr>
            <w:rFonts w:ascii="Times New Roman" w:hAnsi="Times New Roman" w:cs="Times New Roman"/>
            <w:sz w:val="20"/>
            <w:szCs w:val="20"/>
          </w:rPr>
          <w:t>.</w:t>
        </w:r>
      </w:ins>
      <w:r>
        <w:rPr>
          <w:rFonts w:ascii="Times New Roman" w:hAnsi="Times New Roman" w:cs="Times New Roman"/>
          <w:sz w:val="20"/>
          <w:szCs w:val="20"/>
        </w:rPr>
        <w:t xml:space="preserve"> </w:t>
      </w:r>
      <w:ins w:id="339" w:author="Jennifer Dworak" w:date="2015-05-03T17:03:00Z">
        <w:r w:rsidR="008E1610">
          <w:rPr>
            <w:rFonts w:ascii="Times New Roman" w:hAnsi="Times New Roman" w:cs="Times New Roman"/>
            <w:sz w:val="20"/>
            <w:szCs w:val="20"/>
          </w:rPr>
          <w:t>A matrix showing which faults are detected by</w:t>
        </w:r>
      </w:ins>
    </w:p>
    <w:p w:rsidR="006605AA" w:rsidRDefault="008E1610" w:rsidP="006605AA">
      <w:pPr>
        <w:widowControl w:val="0"/>
        <w:numPr>
          <w:ins w:id="340" w:author="Jennifer Dworak" w:date="2015-05-03T17:03:00Z"/>
        </w:numPr>
        <w:autoSpaceDE w:val="0"/>
        <w:autoSpaceDN w:val="0"/>
        <w:adjustRightInd w:val="0"/>
        <w:rPr>
          <w:rFonts w:ascii="Times New Roman" w:hAnsi="Times New Roman" w:cs="Times New Roman"/>
          <w:sz w:val="20"/>
          <w:szCs w:val="20"/>
        </w:rPr>
      </w:pPr>
      <w:proofErr w:type="gramStart"/>
      <w:ins w:id="341" w:author="Jennifer Dworak" w:date="2015-05-03T17:03:00Z">
        <w:r>
          <w:rPr>
            <w:rFonts w:ascii="Times New Roman" w:hAnsi="Times New Roman" w:cs="Times New Roman"/>
            <w:sz w:val="20"/>
            <w:szCs w:val="20"/>
          </w:rPr>
          <w:t>each</w:t>
        </w:r>
        <w:proofErr w:type="gramEnd"/>
        <w:r>
          <w:rPr>
            <w:rFonts w:ascii="Times New Roman" w:hAnsi="Times New Roman" w:cs="Times New Roman"/>
            <w:sz w:val="20"/>
            <w:szCs w:val="20"/>
          </w:rPr>
          <w:t xml:space="preserve"> pattern</w:t>
        </w:r>
      </w:ins>
      <w:del w:id="342" w:author="Jennifer Dworak" w:date="2015-05-03T17:03:00Z">
        <w:r w:rsidR="006605AA" w:rsidDel="008E1610">
          <w:rPr>
            <w:rFonts w:ascii="Times New Roman" w:hAnsi="Times New Roman" w:cs="Times New Roman"/>
            <w:sz w:val="20"/>
            <w:szCs w:val="20"/>
          </w:rPr>
          <w:delText>in</w:delText>
        </w:r>
      </w:del>
      <w:r w:rsidR="006605AA">
        <w:rPr>
          <w:rFonts w:ascii="Times New Roman" w:hAnsi="Times New Roman" w:cs="Times New Roman"/>
          <w:sz w:val="20"/>
          <w:szCs w:val="20"/>
        </w:rPr>
        <w:t xml:space="preserve"> </w:t>
      </w:r>
      <w:ins w:id="343" w:author="Jennifer Dworak" w:date="2015-05-03T17:03:00Z">
        <w:r>
          <w:rPr>
            <w:rFonts w:ascii="Times New Roman" w:hAnsi="Times New Roman" w:cs="Times New Roman"/>
            <w:sz w:val="20"/>
            <w:szCs w:val="20"/>
          </w:rPr>
          <w:t xml:space="preserve">is specified </w:t>
        </w:r>
      </w:ins>
      <w:r w:rsidR="006605AA">
        <w:rPr>
          <w:rFonts w:ascii="Times New Roman" w:hAnsi="Times New Roman" w:cs="Times New Roman"/>
          <w:sz w:val="20"/>
          <w:szCs w:val="20"/>
        </w:rPr>
        <w:t>an output file format called a fault dictionary. The fault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dictionary</w:t>
      </w:r>
      <w:proofErr w:type="gramEnd"/>
      <w:r>
        <w:rPr>
          <w:rFonts w:ascii="Times New Roman" w:hAnsi="Times New Roman" w:cs="Times New Roman"/>
          <w:sz w:val="20"/>
          <w:szCs w:val="20"/>
        </w:rPr>
        <w:t xml:space="preserve"> is essentially just a cross-listing of patterns and the</w:t>
      </w:r>
    </w:p>
    <w:p w:rsidR="008E1610" w:rsidRDefault="006605AA" w:rsidP="006605AA">
      <w:pPr>
        <w:widowControl w:val="0"/>
        <w:autoSpaceDE w:val="0"/>
        <w:autoSpaceDN w:val="0"/>
        <w:adjustRightInd w:val="0"/>
        <w:rPr>
          <w:ins w:id="344" w:author="Jennifer Dworak" w:date="2015-05-03T17:05:00Z"/>
          <w:rFonts w:ascii="Times New Roman" w:hAnsi="Times New Roman" w:cs="Times New Roman"/>
          <w:sz w:val="20"/>
          <w:szCs w:val="20"/>
        </w:rPr>
      </w:pPr>
      <w:proofErr w:type="gramStart"/>
      <w:r>
        <w:rPr>
          <w:rFonts w:ascii="Times New Roman" w:hAnsi="Times New Roman" w:cs="Times New Roman"/>
          <w:sz w:val="20"/>
          <w:szCs w:val="20"/>
        </w:rPr>
        <w:t>respective</w:t>
      </w:r>
      <w:proofErr w:type="gramEnd"/>
      <w:r>
        <w:rPr>
          <w:rFonts w:ascii="Times New Roman" w:hAnsi="Times New Roman" w:cs="Times New Roman"/>
          <w:sz w:val="20"/>
          <w:szCs w:val="20"/>
        </w:rPr>
        <w:t xml:space="preserve"> faults they detect. </w:t>
      </w:r>
    </w:p>
    <w:p w:rsidR="008E1610" w:rsidRDefault="008E1610" w:rsidP="006605AA">
      <w:pPr>
        <w:widowControl w:val="0"/>
        <w:numPr>
          <w:ins w:id="345" w:author="Jennifer Dworak" w:date="2015-05-03T17:05:00Z"/>
        </w:numPr>
        <w:autoSpaceDE w:val="0"/>
        <w:autoSpaceDN w:val="0"/>
        <w:adjustRightInd w:val="0"/>
        <w:rPr>
          <w:ins w:id="346" w:author="Jennifer Dworak" w:date="2015-05-03T17:05:00Z"/>
          <w:rFonts w:ascii="Times New Roman" w:hAnsi="Times New Roman" w:cs="Times New Roman"/>
          <w:sz w:val="20"/>
          <w:szCs w:val="20"/>
        </w:rPr>
      </w:pPr>
    </w:p>
    <w:p w:rsidR="006605AA" w:rsidRDefault="006605AA" w:rsidP="006605AA">
      <w:pPr>
        <w:widowControl w:val="0"/>
        <w:numPr>
          <w:ins w:id="347" w:author="Jennifer Dworak" w:date="2015-05-03T17:05:00Z"/>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used a similar method to n</w:t>
      </w:r>
      <w:ins w:id="348" w:author="Jennifer Dworak" w:date="2015-05-03T17:05:00Z">
        <w:r w:rsidR="008E1610">
          <w:rPr>
            <w:rFonts w:ascii="Times New Roman" w:hAnsi="Times New Roman" w:cs="Times New Roman"/>
            <w:sz w:val="20"/>
            <w:szCs w:val="20"/>
          </w:rPr>
          <w:t>-</w:t>
        </w:r>
      </w:ins>
      <w:r>
        <w:rPr>
          <w:rFonts w:ascii="Times New Roman" w:hAnsi="Times New Roman" w:cs="Times New Roman"/>
          <w:sz w:val="20"/>
          <w:szCs w:val="20"/>
        </w:rPr>
        <w:t>detect</w:t>
      </w:r>
    </w:p>
    <w:p w:rsidR="008E1610" w:rsidRDefault="006605AA" w:rsidP="006605AA">
      <w:pPr>
        <w:rPr>
          <w:ins w:id="349" w:author="Jennifer Dworak" w:date="2015-05-03T17:05:00Z"/>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w:t>
      </w:r>
      <w:ins w:id="350" w:author="Jennifer Dworak" w:date="2015-05-03T17:05:00Z">
        <w:r w:rsidR="008E1610">
          <w:rPr>
            <w:rFonts w:ascii="Times New Roman" w:hAnsi="Times New Roman" w:cs="Times New Roman"/>
            <w:sz w:val="20"/>
            <w:szCs w:val="20"/>
          </w:rPr>
          <w:t xml:space="preserve">create a test set that detected </w:t>
        </w:r>
      </w:ins>
      <w:ins w:id="351" w:author="Jennifer Dworak" w:date="2015-05-03T17:09:00Z">
        <w:r w:rsidR="008E1610">
          <w:rPr>
            <w:rFonts w:ascii="Times New Roman" w:hAnsi="Times New Roman" w:cs="Times New Roman"/>
            <w:sz w:val="20"/>
            <w:szCs w:val="20"/>
          </w:rPr>
          <w:t xml:space="preserve">each </w:t>
        </w:r>
      </w:ins>
      <w:ins w:id="352" w:author="Jennifer Dworak" w:date="2015-05-03T17:05:00Z">
        <w:r w:rsidR="008E1610">
          <w:rPr>
            <w:rFonts w:ascii="Times New Roman" w:hAnsi="Times New Roman" w:cs="Times New Roman"/>
            <w:sz w:val="20"/>
            <w:szCs w:val="20"/>
          </w:rPr>
          <w:t xml:space="preserve">cell-aware-type fault multiple </w:t>
        </w:r>
        <w:proofErr w:type="spellStart"/>
        <w:r w:rsidR="008E1610">
          <w:rPr>
            <w:rFonts w:ascii="Times New Roman" w:hAnsi="Times New Roman" w:cs="Times New Roman"/>
            <w:sz w:val="20"/>
            <w:szCs w:val="20"/>
          </w:rPr>
          <w:t>times</w:t>
        </w:r>
        <w:proofErr w:type="spellEnd"/>
        <w:r w:rsidR="008E1610">
          <w:rPr>
            <w:rFonts w:ascii="Times New Roman" w:hAnsi="Times New Roman" w:cs="Times New Roman"/>
            <w:sz w:val="20"/>
            <w:szCs w:val="20"/>
          </w:rPr>
          <w:t>.</w:t>
        </w:r>
      </w:ins>
    </w:p>
    <w:p w:rsidR="006605AA" w:rsidRDefault="008E1610" w:rsidP="006605AA">
      <w:pPr>
        <w:numPr>
          <w:ins w:id="353" w:author="Jennifer Dworak" w:date="2015-05-03T17:05:00Z"/>
        </w:numPr>
        <w:rPr>
          <w:rFonts w:ascii="Times New Roman" w:hAnsi="Times New Roman" w:cs="Times New Roman"/>
          <w:sz w:val="20"/>
          <w:szCs w:val="20"/>
        </w:rPr>
      </w:pPr>
      <w:ins w:id="354" w:author="Jennifer Dworak" w:date="2015-05-03T17:06:00Z">
        <w:r>
          <w:rPr>
            <w:rFonts w:ascii="Times New Roman" w:hAnsi="Times New Roman" w:cs="Times New Roman"/>
            <w:sz w:val="20"/>
            <w:szCs w:val="20"/>
          </w:rPr>
          <w:t xml:space="preserve">This </w:t>
        </w:r>
      </w:ins>
      <w:r w:rsidR="006605AA">
        <w:rPr>
          <w:rFonts w:ascii="Times New Roman" w:hAnsi="Times New Roman" w:cs="Times New Roman"/>
          <w:sz w:val="20"/>
          <w:szCs w:val="20"/>
        </w:rPr>
        <w:t>allow</w:t>
      </w:r>
      <w:ins w:id="355" w:author="Jennifer Dworak" w:date="2015-05-03T17:06:00Z">
        <w:r>
          <w:rPr>
            <w:rFonts w:ascii="Times New Roman" w:hAnsi="Times New Roman" w:cs="Times New Roman"/>
            <w:sz w:val="20"/>
            <w:szCs w:val="20"/>
          </w:rPr>
          <w:t>ed</w:t>
        </w:r>
      </w:ins>
      <w:r w:rsidR="006605AA">
        <w:rPr>
          <w:rFonts w:ascii="Times New Roman" w:hAnsi="Times New Roman" w:cs="Times New Roman"/>
          <w:sz w:val="20"/>
          <w:szCs w:val="20"/>
        </w:rPr>
        <w:t xml:space="preserve"> for the generation of a fault dictionary, which</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then examined to extract a general formula for </w:t>
      </w:r>
      <w:ins w:id="356" w:author="Jennifer Dworak" w:date="2015-05-03T17:06:00Z">
        <w:r w:rsidR="008E1610">
          <w:rPr>
            <w:rFonts w:ascii="Times New Roman" w:hAnsi="Times New Roman" w:cs="Times New Roman"/>
            <w:sz w:val="20"/>
            <w:szCs w:val="20"/>
          </w:rPr>
          <w:t xml:space="preserve">the </w:t>
        </w:r>
      </w:ins>
      <w:r>
        <w:rPr>
          <w:rFonts w:ascii="Times New Roman" w:hAnsi="Times New Roman" w:cs="Times New Roman"/>
          <w:sz w:val="20"/>
          <w:szCs w:val="20"/>
        </w:rPr>
        <w:t>patterns</w:t>
      </w:r>
    </w:p>
    <w:p w:rsidR="008E1610" w:rsidRDefault="006605AA" w:rsidP="006605AA">
      <w:pPr>
        <w:widowControl w:val="0"/>
        <w:autoSpaceDE w:val="0"/>
        <w:autoSpaceDN w:val="0"/>
        <w:adjustRightInd w:val="0"/>
        <w:rPr>
          <w:ins w:id="357" w:author="Jennifer Dworak" w:date="2015-05-03T17:06:00Z"/>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could detect a given fault. </w:t>
      </w:r>
      <w:ins w:id="358" w:author="Jennifer Dworak" w:date="2015-05-03T17:06:00Z">
        <w:r w:rsidR="008E1610">
          <w:rPr>
            <w:rFonts w:ascii="Times New Roman" w:hAnsi="Times New Roman" w:cs="Times New Roman"/>
            <w:sz w:val="20"/>
            <w:szCs w:val="20"/>
          </w:rPr>
          <w:t>In other words, we discov</w:t>
        </w:r>
      </w:ins>
      <w:ins w:id="359" w:author="Jennifer Dworak" w:date="2015-05-03T17:09:00Z">
        <w:r w:rsidR="00712531">
          <w:rPr>
            <w:rFonts w:ascii="Times New Roman" w:hAnsi="Times New Roman" w:cs="Times New Roman"/>
            <w:sz w:val="20"/>
            <w:szCs w:val="20"/>
          </w:rPr>
          <w:t>er</w:t>
        </w:r>
      </w:ins>
      <w:ins w:id="360" w:author="Jennifer Dworak" w:date="2015-05-03T17:06:00Z">
        <w:r w:rsidR="008E1610">
          <w:rPr>
            <w:rFonts w:ascii="Times New Roman" w:hAnsi="Times New Roman" w:cs="Times New Roman"/>
            <w:sz w:val="20"/>
            <w:szCs w:val="20"/>
          </w:rPr>
          <w:t>ed which</w:t>
        </w:r>
      </w:ins>
    </w:p>
    <w:p w:rsidR="008E1610" w:rsidRDefault="008E1610" w:rsidP="006605AA">
      <w:pPr>
        <w:widowControl w:val="0"/>
        <w:numPr>
          <w:ins w:id="361" w:author="Jennifer Dworak" w:date="2015-05-03T17:06:00Z"/>
        </w:numPr>
        <w:autoSpaceDE w:val="0"/>
        <w:autoSpaceDN w:val="0"/>
        <w:adjustRightInd w:val="0"/>
        <w:rPr>
          <w:ins w:id="362" w:author="Jennifer Dworak" w:date="2015-05-03T17:06:00Z"/>
          <w:rFonts w:ascii="Times New Roman" w:hAnsi="Times New Roman" w:cs="Times New Roman"/>
          <w:sz w:val="20"/>
          <w:szCs w:val="20"/>
        </w:rPr>
      </w:pPr>
      <w:proofErr w:type="gramStart"/>
      <w:ins w:id="363" w:author="Jennifer Dworak" w:date="2015-05-03T17:06:00Z">
        <w:r>
          <w:rPr>
            <w:rFonts w:ascii="Times New Roman" w:hAnsi="Times New Roman" w:cs="Times New Roman"/>
            <w:sz w:val="20"/>
            <w:szCs w:val="20"/>
          </w:rPr>
          <w:t>input</w:t>
        </w:r>
        <w:proofErr w:type="gramEnd"/>
        <w:r>
          <w:rPr>
            <w:rFonts w:ascii="Times New Roman" w:hAnsi="Times New Roman" w:cs="Times New Roman"/>
            <w:sz w:val="20"/>
            <w:szCs w:val="20"/>
          </w:rPr>
          <w:t xml:space="preserve"> conditions must always be satisfied for those faults to be</w:t>
        </w:r>
      </w:ins>
    </w:p>
    <w:p w:rsidR="006605AA" w:rsidRDefault="008E1610" w:rsidP="006605AA">
      <w:pPr>
        <w:widowControl w:val="0"/>
        <w:numPr>
          <w:ins w:id="364" w:author="Jennifer Dworak" w:date="2015-05-03T17:07:00Z"/>
        </w:numPr>
        <w:autoSpaceDE w:val="0"/>
        <w:autoSpaceDN w:val="0"/>
        <w:adjustRightInd w:val="0"/>
        <w:rPr>
          <w:rFonts w:ascii="Times New Roman" w:hAnsi="Times New Roman" w:cs="Times New Roman"/>
          <w:sz w:val="20"/>
          <w:szCs w:val="20"/>
        </w:rPr>
      </w:pPr>
      <w:proofErr w:type="gramStart"/>
      <w:ins w:id="365" w:author="Jennifer Dworak" w:date="2015-05-03T17:07:00Z">
        <w:r>
          <w:rPr>
            <w:rFonts w:ascii="Times New Roman" w:hAnsi="Times New Roman" w:cs="Times New Roman"/>
            <w:sz w:val="20"/>
            <w:szCs w:val="20"/>
          </w:rPr>
          <w:t>detected</w:t>
        </w:r>
        <w:proofErr w:type="gramEnd"/>
        <w:r>
          <w:rPr>
            <w:rFonts w:ascii="Times New Roman" w:hAnsi="Times New Roman" w:cs="Times New Roman"/>
            <w:sz w:val="20"/>
            <w:szCs w:val="20"/>
          </w:rPr>
          <w:t xml:space="preserve">.  </w:t>
        </w:r>
      </w:ins>
      <w:r w:rsidR="006605AA">
        <w:rPr>
          <w:rFonts w:ascii="Times New Roman" w:hAnsi="Times New Roman" w:cs="Times New Roman"/>
          <w:sz w:val="20"/>
          <w:szCs w:val="20"/>
        </w:rPr>
        <w:t>These formulas are henceforth</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referred</w:t>
      </w:r>
      <w:proofErr w:type="gramEnd"/>
      <w:r>
        <w:rPr>
          <w:rFonts w:ascii="Times New Roman" w:hAnsi="Times New Roman" w:cs="Times New Roman"/>
          <w:sz w:val="20"/>
          <w:szCs w:val="20"/>
        </w:rPr>
        <w:t xml:space="preserve"> to as the </w:t>
      </w:r>
      <w:ins w:id="366" w:author="Jennifer Dworak" w:date="2015-05-03T17:10:00Z">
        <w:r w:rsidR="00712531">
          <w:rPr>
            <w:rFonts w:ascii="Times New Roman" w:hAnsi="Times New Roman" w:cs="Times New Roman"/>
            <w:sz w:val="20"/>
            <w:szCs w:val="20"/>
          </w:rPr>
          <w:t>“</w:t>
        </w:r>
      </w:ins>
      <w:r>
        <w:rPr>
          <w:rFonts w:ascii="Times New Roman" w:hAnsi="Times New Roman" w:cs="Times New Roman"/>
          <w:sz w:val="20"/>
          <w:szCs w:val="20"/>
        </w:rPr>
        <w:t>mandatory conditions</w:t>
      </w:r>
      <w:ins w:id="367" w:author="Jennifer Dworak" w:date="2015-05-03T17:10:00Z">
        <w:r w:rsidR="00712531">
          <w:rPr>
            <w:rFonts w:ascii="Times New Roman" w:hAnsi="Times New Roman" w:cs="Times New Roman"/>
            <w:sz w:val="20"/>
            <w:szCs w:val="20"/>
          </w:rPr>
          <w:t>”</w:t>
        </w:r>
      </w:ins>
      <w:r>
        <w:rPr>
          <w:rFonts w:ascii="Times New Roman" w:hAnsi="Times New Roman" w:cs="Times New Roman"/>
          <w:sz w:val="20"/>
          <w:szCs w:val="20"/>
        </w:rPr>
        <w:t xml:space="preserve"> for fault detection.</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Imagine a circuit </w:t>
      </w:r>
      <w:proofErr w:type="gramStart"/>
      <w:r>
        <w:rPr>
          <w:rFonts w:ascii="Times New Roman" w:hAnsi="Times New Roman" w:cs="Times New Roman"/>
          <w:sz w:val="20"/>
          <w:szCs w:val="20"/>
        </w:rPr>
        <w:t>C  has</w:t>
      </w:r>
      <w:proofErr w:type="gramEnd"/>
      <w:r>
        <w:rPr>
          <w:rFonts w:ascii="Times New Roman" w:hAnsi="Times New Roman" w:cs="Times New Roman"/>
          <w:sz w:val="20"/>
          <w:szCs w:val="20"/>
        </w:rPr>
        <w:t xml:space="preserve"> a potential cell-aware fault f , six</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primary</w:t>
      </w:r>
      <w:proofErr w:type="gramEnd"/>
      <w:r>
        <w:rPr>
          <w:rFonts w:ascii="Times New Roman" w:hAnsi="Times New Roman" w:cs="Times New Roman"/>
          <w:sz w:val="20"/>
          <w:szCs w:val="20"/>
        </w:rPr>
        <w:t xml:space="preserve"> inputs, labeled: p</w:t>
      </w:r>
      <w:r>
        <w:rPr>
          <w:rFonts w:ascii="Times New Roman" w:hAnsi="Times New Roman" w:cs="Times New Roman"/>
          <w:sz w:val="14"/>
          <w:szCs w:val="14"/>
        </w:rPr>
        <w:t xml:space="preserve">0 </w:t>
      </w:r>
      <w:r>
        <w:rPr>
          <w:rFonts w:ascii="Times New Roman" w:hAnsi="Times New Roman" w:cs="Times New Roman"/>
          <w:sz w:val="20"/>
          <w:szCs w:val="20"/>
        </w:rPr>
        <w:t>􀀀</w:t>
      </w:r>
      <w:r>
        <w:rPr>
          <w:rFonts w:ascii="Times New Roman" w:hAnsi="Times New Roman" w:cs="Times New Roman"/>
          <w:sz w:val="20"/>
          <w:szCs w:val="20"/>
        </w:rPr>
        <w:t>p</w:t>
      </w:r>
      <w:r>
        <w:rPr>
          <w:rFonts w:ascii="Times New Roman" w:hAnsi="Times New Roman" w:cs="Times New Roman"/>
          <w:sz w:val="14"/>
          <w:szCs w:val="14"/>
        </w:rPr>
        <w:t>5</w:t>
      </w:r>
      <w:r>
        <w:rPr>
          <w:rFonts w:ascii="Times New Roman" w:hAnsi="Times New Roman" w:cs="Times New Roman"/>
          <w:sz w:val="20"/>
          <w:szCs w:val="20"/>
        </w:rPr>
        <w:t xml:space="preserve"> , and 2 internal state elements</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(D-Flip-Flops, Latches, etc</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 labeled d</w:t>
      </w:r>
      <w:r>
        <w:rPr>
          <w:rFonts w:ascii="Times New Roman" w:hAnsi="Times New Roman" w:cs="Times New Roman"/>
          <w:sz w:val="14"/>
          <w:szCs w:val="14"/>
        </w:rPr>
        <w:t xml:space="preserve">0 </w:t>
      </w:r>
      <w:proofErr w:type="spellStart"/>
      <w:r>
        <w:rPr>
          <w:rFonts w:ascii="Times New Roman" w:hAnsi="Times New Roman" w:cs="Times New Roman"/>
          <w:sz w:val="20"/>
          <w:szCs w:val="20"/>
        </w:rPr>
        <w:t>􀀀</w:t>
      </w:r>
      <w:proofErr w:type="spellEnd"/>
      <w:r>
        <w:rPr>
          <w:rFonts w:ascii="Times New Roman" w:hAnsi="Times New Roman" w:cs="Times New Roman"/>
          <w:sz w:val="20"/>
          <w:szCs w:val="20"/>
        </w:rPr>
        <w:t xml:space="preserve"> d</w:t>
      </w:r>
      <w:r>
        <w:rPr>
          <w:rFonts w:ascii="Times New Roman" w:hAnsi="Times New Roman" w:cs="Times New Roman"/>
          <w:sz w:val="14"/>
          <w:szCs w:val="14"/>
        </w:rPr>
        <w:t xml:space="preserve">1 </w:t>
      </w:r>
      <w:r>
        <w:rPr>
          <w:rFonts w:ascii="Times New Roman" w:hAnsi="Times New Roman" w:cs="Times New Roman"/>
          <w:sz w:val="20"/>
          <w:szCs w:val="20"/>
        </w:rPr>
        <w:t xml:space="preserve"> from most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significant</w:t>
      </w:r>
      <w:proofErr w:type="gramEnd"/>
      <w:r>
        <w:rPr>
          <w:rFonts w:ascii="Times New Roman" w:hAnsi="Times New Roman" w:cs="Times New Roman"/>
          <w:sz w:val="20"/>
          <w:szCs w:val="20"/>
        </w:rPr>
        <w:t xml:space="preserve"> to least significant. </w:t>
      </w:r>
      <w:proofErr w:type="gramStart"/>
      <w:r>
        <w:rPr>
          <w:rFonts w:ascii="Times New Roman" w:hAnsi="Times New Roman" w:cs="Times New Roman"/>
          <w:sz w:val="20"/>
          <w:szCs w:val="20"/>
        </w:rPr>
        <w:t>C  is</w:t>
      </w:r>
      <w:proofErr w:type="gramEnd"/>
      <w:r>
        <w:rPr>
          <w:rFonts w:ascii="Times New Roman" w:hAnsi="Times New Roman" w:cs="Times New Roman"/>
          <w:sz w:val="20"/>
          <w:szCs w:val="20"/>
        </w:rPr>
        <w:t xml:space="preserve"> large enough that four test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patterns</w:t>
      </w:r>
      <w:proofErr w:type="gramEnd"/>
      <w:r>
        <w:rPr>
          <w:rFonts w:ascii="Times New Roman" w:hAnsi="Times New Roman" w:cs="Times New Roman"/>
          <w:sz w:val="20"/>
          <w:szCs w:val="20"/>
        </w:rPr>
        <w:t xml:space="preserve"> exist that can detect f . Assume we set the n-value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some</w:t>
      </w:r>
      <w:proofErr w:type="gramEnd"/>
      <w:r>
        <w:rPr>
          <w:rFonts w:ascii="Times New Roman" w:hAnsi="Times New Roman" w:cs="Times New Roman"/>
          <w:sz w:val="20"/>
          <w:szCs w:val="20"/>
        </w:rPr>
        <w:t xml:space="preserve"> arbitrary number greater than four. After running ATPG,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the UDFM generated above, the following patterns are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described</w:t>
      </w:r>
      <w:proofErr w:type="gramEnd"/>
      <w:r>
        <w:rPr>
          <w:rFonts w:ascii="Times New Roman" w:hAnsi="Times New Roman" w:cs="Times New Roman"/>
          <w:sz w:val="20"/>
          <w:szCs w:val="20"/>
        </w:rPr>
        <w:t xml:space="preserve"> in the fault dictionary.</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Notice that the values in red do not change at all in any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patterns, but that ever</w:t>
      </w:r>
      <w:ins w:id="368" w:author="Jennifer Dworak" w:date="2015-05-03T17:37:00Z">
        <w:r w:rsidR="00BD0708">
          <w:rPr>
            <w:rFonts w:ascii="Times New Roman" w:hAnsi="Times New Roman" w:cs="Times New Roman"/>
            <w:sz w:val="20"/>
            <w:szCs w:val="20"/>
          </w:rPr>
          <w:t>y</w:t>
        </w:r>
      </w:ins>
      <w:r>
        <w:rPr>
          <w:rFonts w:ascii="Times New Roman" w:hAnsi="Times New Roman" w:cs="Times New Roman"/>
          <w:sz w:val="20"/>
          <w:szCs w:val="20"/>
        </w:rPr>
        <w:t xml:space="preserve"> other bit changes. T</w:t>
      </w:r>
      <w:ins w:id="369" w:author="Jennifer Dworak" w:date="2015-05-03T17:37:00Z">
        <w:r w:rsidR="00BD0708">
          <w:rPr>
            <w:rFonts w:ascii="Times New Roman" w:hAnsi="Times New Roman" w:cs="Times New Roman"/>
            <w:sz w:val="20"/>
            <w:szCs w:val="20"/>
          </w:rPr>
          <w:t>hus, for this fault, t</w:t>
        </w:r>
      </w:ins>
      <w:r>
        <w:rPr>
          <w:rFonts w:ascii="Times New Roman" w:hAnsi="Times New Roman" w:cs="Times New Roman"/>
          <w:sz w:val="20"/>
          <w:szCs w:val="20"/>
        </w:rPr>
        <w:t>here are three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mandatory</w:t>
      </w:r>
      <w:proofErr w:type="gramEnd"/>
      <w:r>
        <w:rPr>
          <w:rFonts w:ascii="Times New Roman" w:hAnsi="Times New Roman" w:cs="Times New Roman"/>
          <w:sz w:val="20"/>
          <w:szCs w:val="20"/>
        </w:rPr>
        <w:t xml:space="preserve"> conditions</w:t>
      </w:r>
      <w:ins w:id="370" w:author="Jennifer Dworak" w:date="2015-05-03T17:38:00Z">
        <w:r w:rsidR="00BD0708">
          <w:rPr>
            <w:rFonts w:ascii="Times New Roman" w:hAnsi="Times New Roman" w:cs="Times New Roman"/>
            <w:sz w:val="20"/>
            <w:szCs w:val="20"/>
          </w:rPr>
          <w:t>.  W</w:t>
        </w:r>
      </w:ins>
      <w:del w:id="371" w:author="Jennifer Dworak" w:date="2015-05-03T17:38:00Z">
        <w:r w:rsidDel="00BD0708">
          <w:rPr>
            <w:rFonts w:ascii="Times New Roman" w:hAnsi="Times New Roman" w:cs="Times New Roman"/>
            <w:sz w:val="20"/>
            <w:szCs w:val="20"/>
          </w:rPr>
          <w:delText xml:space="preserve">, </w:delText>
        </w:r>
      </w:del>
      <w:ins w:id="372" w:author="Jennifer Dworak" w:date="2015-05-03T17:38:00Z">
        <w:r w:rsidR="00BD0708">
          <w:rPr>
            <w:rFonts w:ascii="Times New Roman" w:hAnsi="Times New Roman" w:cs="Times New Roman"/>
            <w:sz w:val="20"/>
            <w:szCs w:val="20"/>
          </w:rPr>
          <w:t xml:space="preserve">e </w:t>
        </w:r>
      </w:ins>
      <w:del w:id="373" w:author="Jennifer Dworak" w:date="2015-05-03T17:38:00Z">
        <w:r w:rsidDel="00BD0708">
          <w:rPr>
            <w:rFonts w:ascii="Times New Roman" w:hAnsi="Times New Roman" w:cs="Times New Roman"/>
            <w:sz w:val="20"/>
            <w:szCs w:val="20"/>
          </w:rPr>
          <w:delText xml:space="preserve">we </w:delText>
        </w:r>
      </w:del>
      <w:r>
        <w:rPr>
          <w:rFonts w:ascii="Times New Roman" w:hAnsi="Times New Roman" w:cs="Times New Roman"/>
          <w:sz w:val="20"/>
          <w:szCs w:val="20"/>
        </w:rPr>
        <w:t>denote the mandatory conditions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  as</w:t>
      </w:r>
      <w:proofErr w:type="gramEnd"/>
      <w:r>
        <w:rPr>
          <w:rFonts w:ascii="Times New Roman" w:hAnsi="Times New Roman" w:cs="Times New Roman"/>
          <w:sz w:val="20"/>
          <w:szCs w:val="20"/>
        </w:rPr>
        <w:t xml:space="preserve"> MC</w:t>
      </w:r>
      <w:r>
        <w:rPr>
          <w:rFonts w:ascii="Times New Roman" w:hAnsi="Times New Roman" w:cs="Times New Roman"/>
          <w:b/>
          <w:bCs/>
          <w:sz w:val="20"/>
          <w:szCs w:val="20"/>
        </w:rPr>
        <w:t>(</w:t>
      </w:r>
      <w:r>
        <w:rPr>
          <w:rFonts w:ascii="Times New Roman" w:hAnsi="Times New Roman" w:cs="Times New Roman"/>
          <w:sz w:val="20"/>
          <w:szCs w:val="20"/>
        </w:rPr>
        <w:t>f</w:t>
      </w:r>
      <w:r>
        <w:rPr>
          <w:rFonts w:ascii="Times New Roman" w:hAnsi="Times New Roman" w:cs="Times New Roman"/>
          <w:b/>
          <w:bCs/>
          <w:sz w:val="20"/>
          <w:szCs w:val="20"/>
        </w:rPr>
        <w:t>)</w:t>
      </w:r>
      <w:r>
        <w:rPr>
          <w:rFonts w:ascii="Times New Roman" w:hAnsi="Times New Roman" w:cs="Times New Roman"/>
          <w:sz w:val="20"/>
          <w:szCs w:val="20"/>
        </w:rPr>
        <w:t xml:space="preserve"> . We can now derive </w:t>
      </w:r>
      <w:proofErr w:type="gramStart"/>
      <w:r>
        <w:rPr>
          <w:rFonts w:ascii="Times New Roman" w:hAnsi="Times New Roman" w:cs="Times New Roman"/>
          <w:sz w:val="20"/>
          <w:szCs w:val="20"/>
        </w:rPr>
        <w:t>MC</w:t>
      </w:r>
      <w:r>
        <w:rPr>
          <w:rFonts w:ascii="Times New Roman" w:hAnsi="Times New Roman" w:cs="Times New Roman"/>
          <w:b/>
          <w:bCs/>
          <w:sz w:val="20"/>
          <w:szCs w:val="20"/>
        </w:rPr>
        <w:t>(</w:t>
      </w:r>
      <w:proofErr w:type="gramEnd"/>
      <w:r>
        <w:rPr>
          <w:rFonts w:ascii="Times New Roman" w:hAnsi="Times New Roman" w:cs="Times New Roman"/>
          <w:sz w:val="20"/>
          <w:szCs w:val="20"/>
        </w:rPr>
        <w:t>f</w:t>
      </w:r>
      <w:r>
        <w:rPr>
          <w:rFonts w:ascii="Times New Roman" w:hAnsi="Times New Roman" w:cs="Times New Roman"/>
          <w:b/>
          <w:bCs/>
          <w:sz w:val="20"/>
          <w:szCs w:val="20"/>
        </w:rPr>
        <w:t xml:space="preserve">) </w:t>
      </w:r>
      <w:r>
        <w:rPr>
          <w:rFonts w:ascii="Times New Roman" w:hAnsi="Times New Roman" w:cs="Times New Roman"/>
          <w:sz w:val="20"/>
          <w:szCs w:val="20"/>
        </w:rPr>
        <w:t xml:space="preserve"> for this circuit,</w:t>
      </w:r>
    </w:p>
    <w:p w:rsidR="006605AA" w:rsidRDefault="006605AA" w:rsidP="006605AA">
      <w:pPr>
        <w:rPr>
          <w:ins w:id="374" w:author="Jennifer Dworak" w:date="2015-05-03T17:38:00Z"/>
          <w:rFonts w:ascii="Times New Roman" w:hAnsi="Times New Roman" w:cs="Times New Roman"/>
          <w:sz w:val="20"/>
          <w:szCs w:val="20"/>
        </w:rPr>
      </w:pPr>
      <w:proofErr w:type="gramStart"/>
      <w:r>
        <w:rPr>
          <w:rFonts w:ascii="Times New Roman" w:hAnsi="Times New Roman" w:cs="Times New Roman"/>
          <w:sz w:val="20"/>
          <w:szCs w:val="20"/>
        </w:rPr>
        <w:t>because</w:t>
      </w:r>
      <w:proofErr w:type="gramEnd"/>
      <w:r>
        <w:rPr>
          <w:rFonts w:ascii="Times New Roman" w:hAnsi="Times New Roman" w:cs="Times New Roman"/>
          <w:sz w:val="20"/>
          <w:szCs w:val="20"/>
        </w:rPr>
        <w:t xml:space="preserve"> we know all of the patterns that detect the fault.</w:t>
      </w:r>
    </w:p>
    <w:p w:rsidR="00BD0708" w:rsidRDefault="00BD0708" w:rsidP="006605AA">
      <w:pPr>
        <w:numPr>
          <w:ins w:id="375" w:author="Jennifer Dworak" w:date="2015-05-03T17:38:00Z"/>
        </w:numPr>
        <w:rPr>
          <w:ins w:id="376" w:author="Jennifer Dworak" w:date="2015-05-03T17:38:00Z"/>
          <w:rFonts w:ascii="Times New Roman" w:hAnsi="Times New Roman" w:cs="Times New Roman"/>
          <w:sz w:val="20"/>
          <w:szCs w:val="20"/>
        </w:rPr>
      </w:pPr>
    </w:p>
    <w:p w:rsidR="00BD0708" w:rsidRDefault="00BD0708" w:rsidP="006605AA">
      <w:pPr>
        <w:numPr>
          <w:ins w:id="377" w:author="Jennifer Dworak" w:date="2015-05-03T17:38:00Z"/>
        </w:numPr>
        <w:rPr>
          <w:ins w:id="378" w:author="Jennifer Dworak" w:date="2015-05-03T17:38:00Z"/>
          <w:rFonts w:ascii="Times New Roman" w:hAnsi="Times New Roman" w:cs="Times New Roman"/>
          <w:sz w:val="20"/>
          <w:szCs w:val="20"/>
        </w:rPr>
      </w:pPr>
      <w:ins w:id="379" w:author="Jennifer Dworak" w:date="2015-05-03T17:38:00Z">
        <w:r>
          <w:rPr>
            <w:rFonts w:ascii="Times New Roman" w:hAnsi="Times New Roman" w:cs="Times New Roman"/>
            <w:sz w:val="20"/>
            <w:szCs w:val="20"/>
          </w:rPr>
          <w:t>In general, it is difficult to know how many patterns are capable</w:t>
        </w:r>
      </w:ins>
    </w:p>
    <w:p w:rsidR="00BD0708" w:rsidRDefault="00BD0708" w:rsidP="006605AA">
      <w:pPr>
        <w:numPr>
          <w:ins w:id="380" w:author="Jennifer Dworak" w:date="2015-05-03T17:39:00Z"/>
        </w:numPr>
        <w:rPr>
          <w:ins w:id="381" w:author="Jennifer Dworak" w:date="2015-05-03T17:39:00Z"/>
          <w:rFonts w:ascii="Times New Roman" w:hAnsi="Times New Roman" w:cs="Times New Roman"/>
          <w:sz w:val="20"/>
          <w:szCs w:val="20"/>
        </w:rPr>
      </w:pPr>
      <w:proofErr w:type="gramStart"/>
      <w:ins w:id="382" w:author="Jennifer Dworak" w:date="2015-05-03T17:39:00Z">
        <w:r>
          <w:rPr>
            <w:rFonts w:ascii="Times New Roman" w:hAnsi="Times New Roman" w:cs="Times New Roman"/>
            <w:sz w:val="20"/>
            <w:szCs w:val="20"/>
          </w:rPr>
          <w:t>of</w:t>
        </w:r>
        <w:proofErr w:type="gramEnd"/>
        <w:r>
          <w:rPr>
            <w:rFonts w:ascii="Times New Roman" w:hAnsi="Times New Roman" w:cs="Times New Roman"/>
            <w:sz w:val="20"/>
            <w:szCs w:val="20"/>
          </w:rPr>
          <w:t xml:space="preserve"> detecting a particular fault without exhaustive analysis.  Thus,</w:t>
        </w:r>
      </w:ins>
    </w:p>
    <w:p w:rsidR="00BD0708" w:rsidRDefault="00BD0708" w:rsidP="006605AA">
      <w:pPr>
        <w:numPr>
          <w:ins w:id="383" w:author="Jennifer Dworak" w:date="2015-05-03T17:39:00Z"/>
        </w:numPr>
        <w:rPr>
          <w:ins w:id="384" w:author="Jennifer Dworak" w:date="2015-05-03T17:39:00Z"/>
          <w:rFonts w:ascii="Times New Roman" w:hAnsi="Times New Roman" w:cs="Times New Roman"/>
          <w:sz w:val="20"/>
          <w:szCs w:val="20"/>
        </w:rPr>
      </w:pPr>
      <w:proofErr w:type="gramStart"/>
      <w:ins w:id="385" w:author="Jennifer Dworak" w:date="2015-05-03T17:39:00Z">
        <w:r>
          <w:rPr>
            <w:rFonts w:ascii="Times New Roman" w:hAnsi="Times New Roman" w:cs="Times New Roman"/>
            <w:sz w:val="20"/>
            <w:szCs w:val="20"/>
          </w:rPr>
          <w:t>it</w:t>
        </w:r>
        <w:proofErr w:type="gramEnd"/>
        <w:r>
          <w:rPr>
            <w:rFonts w:ascii="Times New Roman" w:hAnsi="Times New Roman" w:cs="Times New Roman"/>
            <w:sz w:val="20"/>
            <w:szCs w:val="20"/>
          </w:rPr>
          <w:t xml:space="preserve"> is important that the value of n selected be appropriately large</w:t>
        </w:r>
      </w:ins>
    </w:p>
    <w:p w:rsidR="00BD0708" w:rsidRDefault="00BD0708" w:rsidP="006605AA">
      <w:pPr>
        <w:numPr>
          <w:ins w:id="386" w:author="Jennifer Dworak" w:date="2015-05-03T17:40:00Z"/>
        </w:numPr>
        <w:rPr>
          <w:rFonts w:ascii="Times New Roman" w:hAnsi="Times New Roman" w:cs="Times New Roman"/>
          <w:sz w:val="20"/>
          <w:szCs w:val="20"/>
        </w:rPr>
      </w:pPr>
      <w:proofErr w:type="gramStart"/>
      <w:ins w:id="387" w:author="Jennifer Dworak" w:date="2015-05-03T17:39:00Z">
        <w:r>
          <w:rPr>
            <w:rFonts w:ascii="Times New Roman" w:hAnsi="Times New Roman" w:cs="Times New Roman"/>
            <w:sz w:val="20"/>
            <w:szCs w:val="20"/>
          </w:rPr>
          <w:t>to</w:t>
        </w:r>
        <w:proofErr w:type="gramEnd"/>
        <w:r>
          <w:rPr>
            <w:rFonts w:ascii="Times New Roman" w:hAnsi="Times New Roman" w:cs="Times New Roman"/>
            <w:sz w:val="20"/>
            <w:szCs w:val="20"/>
          </w:rPr>
          <w:t xml:space="preserve"> help increase the probability that the identified conditions are truly mandatory.</w:t>
        </w:r>
      </w:ins>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next part of the setup is to count how many times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these</w:t>
      </w:r>
      <w:proofErr w:type="gramEnd"/>
      <w:r>
        <w:rPr>
          <w:rFonts w:ascii="Times New Roman" w:hAnsi="Times New Roman" w:cs="Times New Roman"/>
          <w:sz w:val="20"/>
          <w:szCs w:val="20"/>
        </w:rPr>
        <w:t xml:space="preserve"> mandatory conditions are met during functional usage.</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However, we must first discuss how we performed functional</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simulation</w:t>
      </w:r>
      <w:proofErr w:type="gramEnd"/>
      <w:r>
        <w:rPr>
          <w:rFonts w:ascii="Times New Roman" w:hAnsi="Times New Roman" w:cs="Times New Roman"/>
          <w:sz w:val="20"/>
          <w:szCs w:val="20"/>
        </w:rPr>
        <w:t>.</w:t>
      </w:r>
    </w:p>
    <w:p w:rsidR="006605AA" w:rsidRDefault="006605AA" w:rsidP="006605AA">
      <w:pPr>
        <w:rPr>
          <w:rFonts w:ascii="Times New Roman" w:hAnsi="Times New Roman" w:cs="Times New Roman"/>
          <w:sz w:val="20"/>
          <w:szCs w:val="20"/>
        </w:rPr>
      </w:pPr>
    </w:p>
    <w:p w:rsidR="006605AA" w:rsidRPr="004E172F" w:rsidRDefault="006605AA" w:rsidP="004E172F">
      <w:pPr>
        <w:pStyle w:val="ListParagraph"/>
        <w:widowControl w:val="0"/>
        <w:numPr>
          <w:ilvl w:val="0"/>
          <w:numId w:val="1"/>
          <w:ins w:id="388" w:author="Jennifer Dworak" w:date="2015-05-03T17:15:00Z"/>
        </w:numPr>
        <w:autoSpaceDE w:val="0"/>
        <w:autoSpaceDN w:val="0"/>
        <w:adjustRightInd w:val="0"/>
        <w:rPr>
          <w:ins w:id="389" w:author="Jennifer Dworak" w:date="2015-05-03T17:15:00Z"/>
          <w:rFonts w:ascii="Times New Roman" w:hAnsi="Times New Roman" w:cs="Times New Roman"/>
          <w:sz w:val="20"/>
          <w:szCs w:val="20"/>
        </w:rPr>
        <w:pPrChange w:id="390" w:author="Jennifer Dworak" w:date="2015-05-03T17:15:00Z">
          <w:pPr>
            <w:widowControl w:val="0"/>
            <w:autoSpaceDE w:val="0"/>
            <w:autoSpaceDN w:val="0"/>
            <w:adjustRightInd w:val="0"/>
          </w:pPr>
        </w:pPrChange>
      </w:pPr>
      <w:del w:id="391" w:author="Jennifer Dworak" w:date="2015-05-03T17:15:00Z">
        <w:r w:rsidRPr="004E172F" w:rsidDel="004E172F">
          <w:rPr>
            <w:rFonts w:ascii="Times New Roman" w:hAnsi="Times New Roman" w:cs="Times New Roman"/>
            <w:sz w:val="20"/>
            <w:szCs w:val="20"/>
          </w:rPr>
          <w:delText xml:space="preserve">C. </w:delText>
        </w:r>
      </w:del>
      <w:r w:rsidRPr="004E172F">
        <w:rPr>
          <w:rFonts w:ascii="Times New Roman" w:hAnsi="Times New Roman" w:cs="Times New Roman"/>
          <w:sz w:val="20"/>
          <w:szCs w:val="20"/>
        </w:rPr>
        <w:t xml:space="preserve">Circuit </w:t>
      </w:r>
      <w:proofErr w:type="spellStart"/>
      <w:r w:rsidRPr="004E172F">
        <w:rPr>
          <w:rFonts w:ascii="Times New Roman" w:hAnsi="Times New Roman" w:cs="Times New Roman"/>
          <w:sz w:val="20"/>
          <w:szCs w:val="20"/>
        </w:rPr>
        <w:t>Goodstate</w:t>
      </w:r>
      <w:proofErr w:type="spellEnd"/>
      <w:r w:rsidRPr="004E172F">
        <w:rPr>
          <w:rFonts w:ascii="Times New Roman" w:hAnsi="Times New Roman" w:cs="Times New Roman"/>
          <w:sz w:val="20"/>
          <w:szCs w:val="20"/>
        </w:rPr>
        <w:t xml:space="preserve"> Extraction Functional Simulation</w:t>
      </w:r>
    </w:p>
    <w:p w:rsidR="004E172F" w:rsidRPr="004E172F" w:rsidRDefault="004E172F" w:rsidP="004E172F">
      <w:pPr>
        <w:pStyle w:val="ListParagraph"/>
        <w:widowControl w:val="0"/>
        <w:numPr>
          <w:ins w:id="392" w:author="Jennifer Dworak" w:date="2015-05-03T17:15:00Z"/>
        </w:numPr>
        <w:autoSpaceDE w:val="0"/>
        <w:autoSpaceDN w:val="0"/>
        <w:adjustRightInd w:val="0"/>
        <w:rPr>
          <w:rFonts w:ascii="Times New Roman" w:hAnsi="Times New Roman" w:cs="Times New Roman"/>
          <w:sz w:val="20"/>
          <w:szCs w:val="20"/>
        </w:rPr>
        <w:pPrChange w:id="393" w:author="Jennifer Dworak" w:date="2015-05-03T17:15:00Z">
          <w:pPr>
            <w:widowControl w:val="0"/>
            <w:autoSpaceDE w:val="0"/>
            <w:autoSpaceDN w:val="0"/>
            <w:adjustRightInd w:val="0"/>
          </w:pPr>
        </w:pPrChange>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 s9234, we did not know the original function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circuit. We intentionally allowed its intended function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remain</w:t>
      </w:r>
      <w:proofErr w:type="gramEnd"/>
      <w:r>
        <w:rPr>
          <w:rFonts w:ascii="Times New Roman" w:hAnsi="Times New Roman" w:cs="Times New Roman"/>
          <w:sz w:val="20"/>
          <w:szCs w:val="20"/>
        </w:rPr>
        <w:t xml:space="preserve"> obscured so </w:t>
      </w:r>
      <w:ins w:id="394" w:author="Jennifer Dworak" w:date="2015-05-03T17:43:00Z">
        <w:r w:rsidR="0022579B">
          <w:rPr>
            <w:rFonts w:ascii="Times New Roman" w:hAnsi="Times New Roman" w:cs="Times New Roman"/>
            <w:sz w:val="20"/>
            <w:szCs w:val="20"/>
          </w:rPr>
          <w:t xml:space="preserve">that </w:t>
        </w:r>
      </w:ins>
      <w:r>
        <w:rPr>
          <w:rFonts w:ascii="Times New Roman" w:hAnsi="Times New Roman" w:cs="Times New Roman"/>
          <w:sz w:val="20"/>
          <w:szCs w:val="20"/>
        </w:rPr>
        <w:t>we would only test for a certain small part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 overall state space. This experiment is representative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rating</w:t>
      </w:r>
      <w:proofErr w:type="gramEnd"/>
      <w:r>
        <w:rPr>
          <w:rFonts w:ascii="Times New Roman" w:hAnsi="Times New Roman" w:cs="Times New Roman"/>
          <w:sz w:val="20"/>
          <w:szCs w:val="20"/>
        </w:rPr>
        <w:t xml:space="preserve"> the importance of cell-aware</w:t>
      </w:r>
      <w:ins w:id="395" w:author="Jennifer Dworak" w:date="2015-05-03T17:43:00Z">
        <w:r w:rsidR="0022579B">
          <w:rPr>
            <w:rFonts w:ascii="Times New Roman" w:hAnsi="Times New Roman" w:cs="Times New Roman"/>
            <w:sz w:val="20"/>
            <w:szCs w:val="20"/>
          </w:rPr>
          <w:t>-type</w:t>
        </w:r>
      </w:ins>
      <w:r>
        <w:rPr>
          <w:rFonts w:ascii="Times New Roman" w:hAnsi="Times New Roman" w:cs="Times New Roman"/>
          <w:sz w:val="20"/>
          <w:szCs w:val="20"/>
        </w:rPr>
        <w:t xml:space="preserve"> faults for a circuit whose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function</w:t>
      </w:r>
      <w:proofErr w:type="gramEnd"/>
      <w:r>
        <w:rPr>
          <w:rFonts w:ascii="Times New Roman" w:hAnsi="Times New Roman" w:cs="Times New Roman"/>
          <w:sz w:val="20"/>
          <w:szCs w:val="20"/>
        </w:rPr>
        <w:t xml:space="preserve"> is unknown, or only one function of a group of many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w:t>
      </w:r>
      <w:ins w:id="396" w:author="Jennifer Dworak" w:date="2015-05-03T17:43:00Z">
        <w:r w:rsidR="0022579B">
          <w:rPr>
            <w:rFonts w:ascii="Times New Roman" w:hAnsi="Times New Roman" w:cs="Times New Roman"/>
            <w:sz w:val="20"/>
            <w:szCs w:val="20"/>
          </w:rPr>
          <w:t>going to be used</w:t>
        </w:r>
      </w:ins>
      <w:del w:id="397" w:author="Jennifer Dworak" w:date="2015-05-03T17:43:00Z">
        <w:r w:rsidDel="0022579B">
          <w:rPr>
            <w:rFonts w:ascii="Times New Roman" w:hAnsi="Times New Roman" w:cs="Times New Roman"/>
            <w:sz w:val="20"/>
            <w:szCs w:val="20"/>
          </w:rPr>
          <w:delText>known</w:delText>
        </w:r>
      </w:del>
      <w:r>
        <w:rPr>
          <w:rFonts w:ascii="Times New Roman" w:hAnsi="Times New Roman" w:cs="Times New Roman"/>
          <w:sz w:val="20"/>
          <w:szCs w:val="20"/>
        </w:rPr>
        <w:t>. This was to emulate a company using an obfuscated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circuit</w:t>
      </w:r>
      <w:proofErr w:type="gramEnd"/>
      <w:r>
        <w:rPr>
          <w:rFonts w:ascii="Times New Roman" w:hAnsi="Times New Roman" w:cs="Times New Roman"/>
          <w:sz w:val="20"/>
          <w:szCs w:val="20"/>
        </w:rPr>
        <w:t xml:space="preserve"> </w:t>
      </w:r>
      <w:ins w:id="398" w:author="Jennifer Dworak" w:date="2015-05-03T17:43:00Z">
        <w:r w:rsidR="0022579B">
          <w:rPr>
            <w:rFonts w:ascii="Times New Roman" w:hAnsi="Times New Roman" w:cs="Times New Roman"/>
            <w:sz w:val="20"/>
            <w:szCs w:val="20"/>
          </w:rPr>
          <w:t>for</w:t>
        </w:r>
      </w:ins>
      <w:del w:id="399" w:author="Jennifer Dworak" w:date="2015-05-03T17:43:00Z">
        <w:r w:rsidDel="0022579B">
          <w:rPr>
            <w:rFonts w:ascii="Times New Roman" w:hAnsi="Times New Roman" w:cs="Times New Roman"/>
            <w:sz w:val="20"/>
            <w:szCs w:val="20"/>
          </w:rPr>
          <w:delText>of</w:delText>
        </w:r>
      </w:del>
      <w:r>
        <w:rPr>
          <w:rFonts w:ascii="Times New Roman" w:hAnsi="Times New Roman" w:cs="Times New Roman"/>
          <w:sz w:val="20"/>
          <w:szCs w:val="20"/>
        </w:rPr>
        <w:t xml:space="preserve"> which they only know</w:t>
      </w:r>
      <w:ins w:id="400" w:author="Jennifer Dworak" w:date="2015-05-03T17:43:00Z">
        <w:r w:rsidR="0022579B">
          <w:rPr>
            <w:rFonts w:ascii="Times New Roman" w:hAnsi="Times New Roman" w:cs="Times New Roman"/>
            <w:sz w:val="20"/>
            <w:szCs w:val="20"/>
          </w:rPr>
          <w:t xml:space="preserve"> (or have)</w:t>
        </w:r>
      </w:ins>
      <w:r>
        <w:rPr>
          <w:rFonts w:ascii="Times New Roman" w:hAnsi="Times New Roman" w:cs="Times New Roman"/>
          <w:sz w:val="20"/>
          <w:szCs w:val="20"/>
        </w:rPr>
        <w:t xml:space="preserve"> one intended use. We first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inserted</w:t>
      </w:r>
      <w:proofErr w:type="gramEnd"/>
      <w:r>
        <w:rPr>
          <w:rFonts w:ascii="Times New Roman" w:hAnsi="Times New Roman" w:cs="Times New Roman"/>
          <w:sz w:val="20"/>
          <w:szCs w:val="20"/>
        </w:rPr>
        <w:t xml:space="preserve"> a scan chain into the circuit in order to allow for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extraction of state bits. We then generated </w:t>
      </w:r>
      <w:ins w:id="401" w:author="Jennifer Dworak" w:date="2015-05-03T17:44:00Z">
        <w:r w:rsidR="0022579B">
          <w:rPr>
            <w:rFonts w:ascii="Times New Roman" w:hAnsi="Times New Roman" w:cs="Times New Roman"/>
            <w:sz w:val="20"/>
            <w:szCs w:val="20"/>
          </w:rPr>
          <w:t xml:space="preserve">over </w:t>
        </w:r>
      </w:ins>
      <w:r>
        <w:rPr>
          <w:rFonts w:ascii="Times New Roman" w:hAnsi="Times New Roman" w:cs="Times New Roman"/>
          <w:sz w:val="20"/>
          <w:szCs w:val="20"/>
        </w:rPr>
        <w:t>40,000 random</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inputs</w:t>
      </w:r>
      <w:proofErr w:type="gramEnd"/>
      <w:r>
        <w:rPr>
          <w:rFonts w:ascii="Times New Roman" w:hAnsi="Times New Roman" w:cs="Times New Roman"/>
          <w:sz w:val="20"/>
          <w:szCs w:val="20"/>
        </w:rPr>
        <w:t xml:space="preserve">, and extracted the </w:t>
      </w:r>
      <w:ins w:id="402" w:author="Jennifer Dworak" w:date="2015-05-03T17:44:00Z">
        <w:r w:rsidR="0022579B">
          <w:rPr>
            <w:rFonts w:ascii="Times New Roman" w:hAnsi="Times New Roman" w:cs="Times New Roman"/>
            <w:sz w:val="20"/>
            <w:szCs w:val="20"/>
          </w:rPr>
          <w:t xml:space="preserve">values of all of the </w:t>
        </w:r>
      </w:ins>
      <w:del w:id="403" w:author="Jennifer Dworak" w:date="2015-05-03T17:44:00Z">
        <w:r w:rsidDel="0022579B">
          <w:rPr>
            <w:rFonts w:ascii="Times New Roman" w:hAnsi="Times New Roman" w:cs="Times New Roman"/>
            <w:sz w:val="20"/>
            <w:szCs w:val="20"/>
          </w:rPr>
          <w:delText xml:space="preserve">total complement of </w:delText>
        </w:r>
      </w:del>
      <w:r>
        <w:rPr>
          <w:rFonts w:ascii="Times New Roman" w:hAnsi="Times New Roman" w:cs="Times New Roman"/>
          <w:sz w:val="20"/>
          <w:szCs w:val="20"/>
        </w:rPr>
        <w:t>state bits after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each</w:t>
      </w:r>
      <w:proofErr w:type="gramEnd"/>
      <w:r>
        <w:rPr>
          <w:rFonts w:ascii="Times New Roman" w:hAnsi="Times New Roman" w:cs="Times New Roman"/>
          <w:sz w:val="20"/>
          <w:szCs w:val="20"/>
        </w:rPr>
        <w:t xml:space="preserve"> clock cycle. We stored </w:t>
      </w:r>
      <w:del w:id="404" w:author="Jennifer Dworak" w:date="2015-05-03T17:45:00Z">
        <w:r w:rsidDel="0022579B">
          <w:rPr>
            <w:rFonts w:ascii="Times New Roman" w:hAnsi="Times New Roman" w:cs="Times New Roman"/>
            <w:sz w:val="20"/>
            <w:szCs w:val="20"/>
          </w:rPr>
          <w:delText xml:space="preserve">these as the </w:delText>
        </w:r>
      </w:del>
      <w:ins w:id="405" w:author="Jennifer Dworak" w:date="2015-05-03T17:44:00Z">
        <w:r w:rsidR="0022579B">
          <w:rPr>
            <w:rFonts w:ascii="Times New Roman" w:hAnsi="Times New Roman" w:cs="Times New Roman"/>
            <w:sz w:val="20"/>
            <w:szCs w:val="20"/>
          </w:rPr>
          <w:t xml:space="preserve">a </w:t>
        </w:r>
      </w:ins>
      <w:del w:id="406" w:author="Jennifer Dworak" w:date="2015-05-03T17:44:00Z">
        <w:r w:rsidDel="0022579B">
          <w:rPr>
            <w:rFonts w:ascii="Times New Roman" w:hAnsi="Times New Roman" w:cs="Times New Roman"/>
            <w:sz w:val="20"/>
            <w:szCs w:val="20"/>
          </w:rPr>
          <w:delText xml:space="preserve">first </w:delText>
        </w:r>
      </w:del>
      <w:r>
        <w:rPr>
          <w:rFonts w:ascii="Times New Roman" w:hAnsi="Times New Roman" w:cs="Times New Roman"/>
          <w:sz w:val="20"/>
          <w:szCs w:val="20"/>
        </w:rPr>
        <w:t>set of 40,000</w:t>
      </w:r>
    </w:p>
    <w:p w:rsidR="006605AA" w:rsidRDefault="006605AA" w:rsidP="006605AA">
      <w:pPr>
        <w:widowControl w:val="0"/>
        <w:autoSpaceDE w:val="0"/>
        <w:autoSpaceDN w:val="0"/>
        <w:adjustRightInd w:val="0"/>
        <w:rPr>
          <w:rFonts w:ascii="Times New Roman" w:hAnsi="Times New Roman" w:cs="Times New Roman"/>
          <w:sz w:val="20"/>
          <w:szCs w:val="20"/>
        </w:rPr>
      </w:pPr>
      <w:proofErr w:type="spellStart"/>
      <w:proofErr w:type="gramStart"/>
      <w:r>
        <w:rPr>
          <w:rFonts w:ascii="Times New Roman" w:hAnsi="Times New Roman" w:cs="Times New Roman"/>
          <w:sz w:val="20"/>
          <w:szCs w:val="20"/>
        </w:rPr>
        <w:t>goodstates</w:t>
      </w:r>
      <w:proofErr w:type="spellEnd"/>
      <w:proofErr w:type="gramEnd"/>
      <w:r>
        <w:rPr>
          <w:rFonts w:ascii="Times New Roman" w:hAnsi="Times New Roman" w:cs="Times New Roman"/>
          <w:sz w:val="20"/>
          <w:szCs w:val="20"/>
        </w:rPr>
        <w:t xml:space="preserve">, and </w:t>
      </w:r>
      <w:commentRangeStart w:id="407"/>
      <w:r>
        <w:rPr>
          <w:rFonts w:ascii="Times New Roman" w:hAnsi="Times New Roman" w:cs="Times New Roman"/>
          <w:sz w:val="20"/>
          <w:szCs w:val="20"/>
        </w:rPr>
        <w:t>then generated another set</w:t>
      </w:r>
      <w:commentRangeEnd w:id="407"/>
      <w:r w:rsidR="0022579B">
        <w:rPr>
          <w:rStyle w:val="CommentReference"/>
          <w:vanish/>
        </w:rPr>
        <w:commentReference w:id="407"/>
      </w:r>
      <w:r>
        <w:rPr>
          <w:rFonts w:ascii="Times New Roman" w:hAnsi="Times New Roman" w:cs="Times New Roman"/>
          <w:sz w:val="20"/>
          <w:szCs w:val="20"/>
        </w:rPr>
        <w:t>. Finally we created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test bench </w:t>
      </w:r>
      <w:ins w:id="408" w:author="Jennifer Dworak" w:date="2015-05-03T17:44:00Z">
        <w:r w:rsidR="0022579B">
          <w:rPr>
            <w:rFonts w:ascii="Times New Roman" w:hAnsi="Times New Roman" w:cs="Times New Roman"/>
            <w:sz w:val="20"/>
            <w:szCs w:val="20"/>
          </w:rPr>
          <w:t>that</w:t>
        </w:r>
      </w:ins>
      <w:del w:id="409" w:author="Jennifer Dworak" w:date="2015-05-03T17:44:00Z">
        <w:r w:rsidDel="0022579B">
          <w:rPr>
            <w:rFonts w:ascii="Times New Roman" w:hAnsi="Times New Roman" w:cs="Times New Roman"/>
            <w:sz w:val="20"/>
            <w:szCs w:val="20"/>
          </w:rPr>
          <w:delText>which</w:delText>
        </w:r>
      </w:del>
      <w:r>
        <w:rPr>
          <w:rFonts w:ascii="Times New Roman" w:hAnsi="Times New Roman" w:cs="Times New Roman"/>
          <w:sz w:val="20"/>
          <w:szCs w:val="20"/>
        </w:rPr>
        <w:t xml:space="preserve"> allowed the f</w:t>
      </w:r>
      <w:ins w:id="410" w:author="Jennifer Dworak" w:date="2015-05-03T17:45:00Z">
        <w:r w:rsidR="0022579B">
          <w:rPr>
            <w:rFonts w:ascii="Times New Roman" w:hAnsi="Times New Roman" w:cs="Times New Roman"/>
            <w:sz w:val="20"/>
            <w:szCs w:val="20"/>
          </w:rPr>
          <w:t>ault</w:t>
        </w:r>
      </w:ins>
      <w:del w:id="411" w:author="Jennifer Dworak" w:date="2015-05-03T17:45:00Z">
        <w:r w:rsidDel="0022579B">
          <w:rPr>
            <w:rFonts w:ascii="Times New Roman" w:hAnsi="Times New Roman" w:cs="Times New Roman"/>
            <w:sz w:val="20"/>
            <w:szCs w:val="20"/>
          </w:rPr>
          <w:delText>unct</w:delText>
        </w:r>
      </w:del>
      <w:del w:id="412" w:author="Jennifer Dworak" w:date="2015-05-03T17:44:00Z">
        <w:r w:rsidDel="0022579B">
          <w:rPr>
            <w:rFonts w:ascii="Times New Roman" w:hAnsi="Times New Roman" w:cs="Times New Roman"/>
            <w:sz w:val="20"/>
            <w:szCs w:val="20"/>
          </w:rPr>
          <w:delText>ional</w:delText>
        </w:r>
      </w:del>
      <w:r>
        <w:rPr>
          <w:rFonts w:ascii="Times New Roman" w:hAnsi="Times New Roman" w:cs="Times New Roman"/>
          <w:sz w:val="20"/>
          <w:szCs w:val="20"/>
        </w:rPr>
        <w:t xml:space="preserve"> simulation of s9234,</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the </w:t>
      </w:r>
      <w:proofErr w:type="spellStart"/>
      <w:r>
        <w:rPr>
          <w:rFonts w:ascii="Times New Roman" w:hAnsi="Times New Roman" w:cs="Times New Roman"/>
          <w:sz w:val="20"/>
          <w:szCs w:val="20"/>
        </w:rPr>
        <w:t>goodstates</w:t>
      </w:r>
      <w:proofErr w:type="spellEnd"/>
      <w:r>
        <w:rPr>
          <w:rFonts w:ascii="Times New Roman" w:hAnsi="Times New Roman" w:cs="Times New Roman"/>
          <w:sz w:val="20"/>
          <w:szCs w:val="20"/>
        </w:rPr>
        <w:t>.</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For DES56 however, the intended purpose was known. We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had a functional </w:t>
      </w:r>
      <w:ins w:id="413" w:author="Jennifer Dworak" w:date="2015-05-03T17:46:00Z">
        <w:r w:rsidR="0022579B">
          <w:rPr>
            <w:rFonts w:ascii="Times New Roman" w:hAnsi="Times New Roman" w:cs="Times New Roman"/>
            <w:sz w:val="20"/>
            <w:szCs w:val="20"/>
          </w:rPr>
          <w:t xml:space="preserve">verification </w:t>
        </w:r>
      </w:ins>
      <w:r>
        <w:rPr>
          <w:rFonts w:ascii="Times New Roman" w:hAnsi="Times New Roman" w:cs="Times New Roman"/>
          <w:sz w:val="20"/>
          <w:szCs w:val="20"/>
        </w:rPr>
        <w:t>test bench for this circuit already which</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w:t>
      </w:r>
      <w:del w:id="414" w:author="Jennifer Dworak" w:date="2015-05-03T17:46:00Z">
        <w:r w:rsidDel="0022579B">
          <w:rPr>
            <w:rFonts w:ascii="Times New Roman" w:hAnsi="Times New Roman" w:cs="Times New Roman"/>
            <w:sz w:val="20"/>
            <w:szCs w:val="20"/>
          </w:rPr>
          <w:delText>used in previous research</w:delText>
        </w:r>
      </w:del>
      <w:ins w:id="415" w:author="Jennifer Dworak" w:date="2015-05-03T17:46:00Z">
        <w:r w:rsidR="0022579B">
          <w:rPr>
            <w:rFonts w:ascii="Times New Roman" w:hAnsi="Times New Roman" w:cs="Times New Roman"/>
            <w:sz w:val="20"/>
            <w:szCs w:val="20"/>
          </w:rPr>
          <w:t>supplied by the designers on opencores.</w:t>
        </w:r>
        <w:commentRangeStart w:id="416"/>
        <w:r w:rsidR="0022579B">
          <w:rPr>
            <w:rFonts w:ascii="Times New Roman" w:hAnsi="Times New Roman" w:cs="Times New Roman"/>
            <w:sz w:val="20"/>
            <w:szCs w:val="20"/>
          </w:rPr>
          <w:t>org</w:t>
        </w:r>
      </w:ins>
      <w:commentRangeEnd w:id="416"/>
      <w:r w:rsidR="0022579B">
        <w:rPr>
          <w:rStyle w:val="CommentReference"/>
          <w:vanish/>
        </w:rPr>
        <w:commentReference w:id="416"/>
      </w:r>
      <w:r>
        <w:rPr>
          <w:rFonts w:ascii="Times New Roman" w:hAnsi="Times New Roman" w:cs="Times New Roman"/>
          <w:sz w:val="20"/>
          <w:szCs w:val="20"/>
        </w:rPr>
        <w:t>. We used the DES56 circuit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encrypt and decrypt the plain text ASCII version of this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paper</w:t>
      </w:r>
      <w:proofErr w:type="gramEnd"/>
      <w:r>
        <w:rPr>
          <w:rFonts w:ascii="Times New Roman" w:hAnsi="Times New Roman" w:cs="Times New Roman"/>
          <w:sz w:val="20"/>
          <w:szCs w:val="20"/>
        </w:rPr>
        <w:t xml:space="preserve"> [14]. This qualifies as functional simulation of the circuit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because</w:t>
      </w:r>
      <w:proofErr w:type="gramEnd"/>
      <w:r>
        <w:rPr>
          <w:rFonts w:ascii="Times New Roman" w:hAnsi="Times New Roman" w:cs="Times New Roman"/>
          <w:sz w:val="20"/>
          <w:szCs w:val="20"/>
        </w:rPr>
        <w:t xml:space="preserve"> it is realizing the intended purpose of both encryption</w:t>
      </w:r>
    </w:p>
    <w:p w:rsidR="0022579B" w:rsidRDefault="006605AA" w:rsidP="006605AA">
      <w:pPr>
        <w:widowControl w:val="0"/>
        <w:autoSpaceDE w:val="0"/>
        <w:autoSpaceDN w:val="0"/>
        <w:adjustRightInd w:val="0"/>
        <w:rPr>
          <w:ins w:id="417" w:author="Jennifer Dworak" w:date="2015-05-03T17:47:00Z"/>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decryption. </w:t>
      </w:r>
      <w:ins w:id="418" w:author="Jennifer Dworak" w:date="2015-05-03T17:47:00Z">
        <w:r w:rsidR="0022579B">
          <w:rPr>
            <w:rFonts w:ascii="Times New Roman" w:hAnsi="Times New Roman" w:cs="Times New Roman"/>
            <w:sz w:val="20"/>
            <w:szCs w:val="20"/>
          </w:rPr>
          <w:t>Due to both the nature of the circuit and</w:t>
        </w:r>
      </w:ins>
    </w:p>
    <w:p w:rsidR="006605AA" w:rsidRDefault="0022579B" w:rsidP="006605AA">
      <w:pPr>
        <w:widowControl w:val="0"/>
        <w:numPr>
          <w:ins w:id="419" w:author="Jennifer Dworak" w:date="2015-05-03T17:47:00Z"/>
        </w:numPr>
        <w:autoSpaceDE w:val="0"/>
        <w:autoSpaceDN w:val="0"/>
        <w:adjustRightInd w:val="0"/>
        <w:rPr>
          <w:rFonts w:ascii="Times New Roman" w:hAnsi="Times New Roman" w:cs="Times New Roman"/>
          <w:sz w:val="20"/>
          <w:szCs w:val="20"/>
        </w:rPr>
      </w:pPr>
      <w:proofErr w:type="gramStart"/>
      <w:ins w:id="420" w:author="Jennifer Dworak" w:date="2015-05-03T17:47:00Z">
        <w:r>
          <w:rPr>
            <w:rFonts w:ascii="Times New Roman" w:hAnsi="Times New Roman" w:cs="Times New Roman"/>
            <w:sz w:val="20"/>
            <w:szCs w:val="20"/>
          </w:rPr>
          <w:t>the</w:t>
        </w:r>
        <w:proofErr w:type="gramEnd"/>
        <w:r>
          <w:rPr>
            <w:rFonts w:ascii="Times New Roman" w:hAnsi="Times New Roman" w:cs="Times New Roman"/>
            <w:sz w:val="20"/>
            <w:szCs w:val="20"/>
          </w:rPr>
          <w:t xml:space="preserve"> inputs applied, w</w:t>
        </w:r>
      </w:ins>
      <w:del w:id="421" w:author="Jennifer Dworak" w:date="2015-05-03T17:47:00Z">
        <w:r w:rsidR="006605AA" w:rsidDel="0022579B">
          <w:rPr>
            <w:rFonts w:ascii="Times New Roman" w:hAnsi="Times New Roman" w:cs="Times New Roman"/>
            <w:sz w:val="20"/>
            <w:szCs w:val="20"/>
          </w:rPr>
          <w:delText>W</w:delText>
        </w:r>
      </w:del>
      <w:r w:rsidR="006605AA">
        <w:rPr>
          <w:rFonts w:ascii="Times New Roman" w:hAnsi="Times New Roman" w:cs="Times New Roman"/>
          <w:sz w:val="20"/>
          <w:szCs w:val="20"/>
        </w:rPr>
        <w:t>e covered a much higher percentage of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state</w:t>
      </w:r>
      <w:proofErr w:type="gramEnd"/>
      <w:r>
        <w:rPr>
          <w:rFonts w:ascii="Times New Roman" w:hAnsi="Times New Roman" w:cs="Times New Roman"/>
          <w:sz w:val="20"/>
          <w:szCs w:val="20"/>
        </w:rPr>
        <w:t xml:space="preserve"> space during this functional simulation. This was intended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emulate the testing of a circuit whose functionality is known</w:t>
      </w:r>
    </w:p>
    <w:p w:rsidR="0022579B" w:rsidRDefault="0022579B" w:rsidP="0022579B">
      <w:pPr>
        <w:widowControl w:val="0"/>
        <w:autoSpaceDE w:val="0"/>
        <w:autoSpaceDN w:val="0"/>
        <w:adjustRightInd w:val="0"/>
        <w:rPr>
          <w:ins w:id="422" w:author="Jennifer Dworak" w:date="2015-05-03T17:49:00Z"/>
          <w:rFonts w:ascii="Times New Roman" w:hAnsi="Times New Roman" w:cs="Times New Roman"/>
          <w:sz w:val="20"/>
          <w:szCs w:val="20"/>
        </w:rPr>
      </w:pPr>
      <w:proofErr w:type="gramStart"/>
      <w:ins w:id="423" w:author="Jennifer Dworak" w:date="2015-05-03T17:50:00Z">
        <w:r>
          <w:rPr>
            <w:rFonts w:ascii="Times New Roman" w:hAnsi="Times New Roman" w:cs="Times New Roman"/>
            <w:sz w:val="20"/>
            <w:szCs w:val="20"/>
          </w:rPr>
          <w:t>and</w:t>
        </w:r>
        <w:proofErr w:type="gramEnd"/>
        <w:r>
          <w:rPr>
            <w:rFonts w:ascii="Times New Roman" w:hAnsi="Times New Roman" w:cs="Times New Roman"/>
            <w:sz w:val="20"/>
            <w:szCs w:val="20"/>
          </w:rPr>
          <w:t xml:space="preserve"> will be used </w:t>
        </w:r>
      </w:ins>
      <w:r w:rsidR="006605AA">
        <w:rPr>
          <w:rFonts w:ascii="Times New Roman" w:hAnsi="Times New Roman" w:cs="Times New Roman"/>
          <w:sz w:val="20"/>
          <w:szCs w:val="20"/>
        </w:rPr>
        <w:t>in its entirety</w:t>
      </w:r>
      <w:ins w:id="424" w:author="Jennifer Dworak" w:date="2015-05-03T17:48:00Z">
        <w:r>
          <w:rPr>
            <w:rFonts w:ascii="Times New Roman" w:hAnsi="Times New Roman" w:cs="Times New Roman"/>
            <w:sz w:val="20"/>
            <w:szCs w:val="20"/>
          </w:rPr>
          <w:t>.</w:t>
        </w:r>
      </w:ins>
    </w:p>
    <w:p w:rsidR="006605AA" w:rsidRDefault="006605AA" w:rsidP="006605AA">
      <w:pPr>
        <w:widowControl w:val="0"/>
        <w:numPr>
          <w:ins w:id="425" w:author="Jennifer Dworak" w:date="2015-05-03T17:49:00Z"/>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rPr>
          <w:rFonts w:ascii="Times New Roman" w:hAnsi="Times New Roman" w:cs="Times New Roman"/>
          <w:sz w:val="20"/>
          <w:szCs w:val="20"/>
        </w:rPr>
      </w:pPr>
      <w:r>
        <w:rPr>
          <w:rFonts w:ascii="Times New Roman" w:hAnsi="Times New Roman" w:cs="Times New Roman"/>
          <w:sz w:val="20"/>
          <w:szCs w:val="20"/>
        </w:rPr>
        <w:t>Lastly, we detected the number of times that a fault</w:t>
      </w:r>
      <w:ins w:id="426" w:author="Jennifer Dworak" w:date="2015-05-03T17:50:00Z">
        <w:r w:rsidR="0022579B">
          <w:rPr>
            <w:rFonts w:ascii="Times New Roman" w:hAnsi="Times New Roman" w:cs="Times New Roman"/>
            <w:sz w:val="20"/>
            <w:szCs w:val="20"/>
          </w:rPr>
          <w:t>’</w:t>
        </w:r>
      </w:ins>
      <w:r>
        <w:rPr>
          <w:rFonts w:ascii="Times New Roman" w:hAnsi="Times New Roman" w:cs="Times New Roman"/>
          <w:sz w:val="20"/>
          <w:szCs w:val="20"/>
        </w:rPr>
        <w:t>s</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mandatory</w:t>
      </w:r>
      <w:proofErr w:type="gramEnd"/>
      <w:r>
        <w:rPr>
          <w:rFonts w:ascii="Times New Roman" w:hAnsi="Times New Roman" w:cs="Times New Roman"/>
          <w:sz w:val="20"/>
          <w:szCs w:val="20"/>
        </w:rPr>
        <w:t xml:space="preserve"> conditions were met during functional simulation.</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This was the key attribute that we intended to use for fault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importance</w:t>
      </w:r>
      <w:proofErr w:type="gramEnd"/>
      <w:r>
        <w:rPr>
          <w:rFonts w:ascii="Times New Roman" w:hAnsi="Times New Roman" w:cs="Times New Roman"/>
          <w:sz w:val="20"/>
          <w:szCs w:val="20"/>
        </w:rPr>
        <w:t xml:space="preserve"> predictions. We henceforth refer to this value as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“mandatory count” for a particular fault. This is discussed</w:t>
      </w:r>
    </w:p>
    <w:p w:rsidR="006605AA" w:rsidRDefault="006605AA" w:rsidP="006605AA">
      <w:pPr>
        <w:widowControl w:val="0"/>
        <w:autoSpaceDE w:val="0"/>
        <w:autoSpaceDN w:val="0"/>
        <w:adjustRightInd w:val="0"/>
        <w:rPr>
          <w:ins w:id="427" w:author="Jennifer Dworak" w:date="2015-05-03T17:16:00Z"/>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the next subsection.</w:t>
      </w:r>
    </w:p>
    <w:p w:rsidR="004E172F" w:rsidRDefault="004E172F" w:rsidP="006605AA">
      <w:pPr>
        <w:widowControl w:val="0"/>
        <w:numPr>
          <w:ins w:id="428" w:author="Jennifer Dworak" w:date="2015-05-03T17:16:00Z"/>
        </w:numPr>
        <w:autoSpaceDE w:val="0"/>
        <w:autoSpaceDN w:val="0"/>
        <w:adjustRightInd w:val="0"/>
        <w:rPr>
          <w:rFonts w:ascii="Times New Roman" w:hAnsi="Times New Roman" w:cs="Times New Roman"/>
          <w:sz w:val="20"/>
          <w:szCs w:val="20"/>
        </w:rPr>
      </w:pPr>
    </w:p>
    <w:p w:rsidR="006605AA" w:rsidRPr="006605AA" w:rsidRDefault="006605AA" w:rsidP="006605AA">
      <w:pPr>
        <w:pStyle w:val="ListParagraph"/>
        <w:widowControl w:val="0"/>
        <w:numPr>
          <w:ilvl w:val="0"/>
          <w:numId w:val="2"/>
          <w:numberingChange w:id="429" w:author="Jennifer Dworak" w:date="2015-05-03T14:13:00Z" w:original="%1:4:3:."/>
        </w:numPr>
        <w:autoSpaceDE w:val="0"/>
        <w:autoSpaceDN w:val="0"/>
        <w:adjustRightInd w:val="0"/>
        <w:rPr>
          <w:rFonts w:ascii="Times New Roman" w:hAnsi="Times New Roman" w:cs="Times New Roman"/>
          <w:sz w:val="20"/>
          <w:szCs w:val="20"/>
        </w:rPr>
      </w:pPr>
      <w:r w:rsidRPr="006605AA">
        <w:rPr>
          <w:rFonts w:ascii="Times New Roman" w:hAnsi="Times New Roman" w:cs="Times New Roman"/>
          <w:sz w:val="20"/>
          <w:szCs w:val="20"/>
        </w:rPr>
        <w:t>Mandatory Counts during Functional Simulation</w:t>
      </w:r>
    </w:p>
    <w:p w:rsidR="006605AA" w:rsidRPr="006605AA" w:rsidRDefault="006605AA" w:rsidP="006605AA">
      <w:pPr>
        <w:pStyle w:val="ListParagraph"/>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As we have seen, the mandatory conditions for a given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fault</w:t>
      </w:r>
      <w:proofErr w:type="gramEnd"/>
      <w:r>
        <w:rPr>
          <w:rFonts w:ascii="Times New Roman" w:hAnsi="Times New Roman" w:cs="Times New Roman"/>
          <w:sz w:val="20"/>
          <w:szCs w:val="20"/>
        </w:rPr>
        <w:t xml:space="preserve"> can be represented as a </w:t>
      </w:r>
      <w:ins w:id="430" w:author="Jennifer Dworak" w:date="2015-05-03T17:50:00Z">
        <w:r w:rsidR="0022579B">
          <w:rPr>
            <w:rFonts w:ascii="Times New Roman" w:hAnsi="Times New Roman" w:cs="Times New Roman"/>
            <w:sz w:val="20"/>
            <w:szCs w:val="20"/>
          </w:rPr>
          <w:t>B</w:t>
        </w:r>
      </w:ins>
      <w:del w:id="431" w:author="Jennifer Dworak" w:date="2015-05-03T17:50:00Z">
        <w:r w:rsidDel="0022579B">
          <w:rPr>
            <w:rFonts w:ascii="Times New Roman" w:hAnsi="Times New Roman" w:cs="Times New Roman"/>
            <w:sz w:val="20"/>
            <w:szCs w:val="20"/>
          </w:rPr>
          <w:delText>b</w:delText>
        </w:r>
      </w:del>
      <w:r>
        <w:rPr>
          <w:rFonts w:ascii="Times New Roman" w:hAnsi="Times New Roman" w:cs="Times New Roman"/>
          <w:sz w:val="20"/>
          <w:szCs w:val="20"/>
        </w:rPr>
        <w:t>oolean function of the fault.</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the example above</w:t>
      </w:r>
      <w:ins w:id="432" w:author="Jennifer Dworak" w:date="2015-05-03T17:50:00Z">
        <w:r w:rsidR="0022579B">
          <w:rPr>
            <w:rFonts w:ascii="Times New Roman" w:hAnsi="Times New Roman" w:cs="Times New Roman"/>
            <w:sz w:val="20"/>
            <w:szCs w:val="20"/>
          </w:rPr>
          <w:t>,</w:t>
        </w:r>
      </w:ins>
      <w:r>
        <w:rPr>
          <w:rFonts w:ascii="Times New Roman" w:hAnsi="Times New Roman" w:cs="Times New Roman"/>
          <w:sz w:val="20"/>
          <w:szCs w:val="20"/>
        </w:rPr>
        <w:t xml:space="preserve"> we determined that </w:t>
      </w:r>
      <w:proofErr w:type="gramStart"/>
      <w:r>
        <w:rPr>
          <w:rFonts w:ascii="Times New Roman" w:hAnsi="Times New Roman" w:cs="Times New Roman"/>
          <w:sz w:val="20"/>
          <w:szCs w:val="20"/>
        </w:rPr>
        <w:t>MC</w:t>
      </w:r>
      <w:r>
        <w:rPr>
          <w:rFonts w:ascii="Times New Roman" w:hAnsi="Times New Roman" w:cs="Times New Roman"/>
          <w:b/>
          <w:bCs/>
          <w:sz w:val="20"/>
          <w:szCs w:val="20"/>
        </w:rPr>
        <w:t>(</w:t>
      </w:r>
      <w:proofErr w:type="gramEnd"/>
      <w:r>
        <w:rPr>
          <w:rFonts w:ascii="Times New Roman" w:hAnsi="Times New Roman" w:cs="Times New Roman"/>
          <w:sz w:val="20"/>
          <w:szCs w:val="20"/>
        </w:rPr>
        <w:t>f</w:t>
      </w:r>
      <w:r>
        <w:rPr>
          <w:rFonts w:ascii="Times New Roman" w:hAnsi="Times New Roman" w:cs="Times New Roman"/>
          <w:b/>
          <w:bCs/>
          <w:sz w:val="20"/>
          <w:szCs w:val="20"/>
        </w:rPr>
        <w:t xml:space="preserve">) = </w:t>
      </w:r>
      <w:r>
        <w:rPr>
          <w:rFonts w:ascii="Times New Roman" w:hAnsi="Times New Roman" w:cs="Times New Roman"/>
          <w:sz w:val="20"/>
          <w:szCs w:val="20"/>
        </w:rPr>
        <w:t>p</w:t>
      </w:r>
      <w:r>
        <w:rPr>
          <w:rFonts w:ascii="Times New Roman" w:hAnsi="Times New Roman" w:cs="Times New Roman"/>
          <w:b/>
          <w:bCs/>
          <w:sz w:val="14"/>
          <w:szCs w:val="14"/>
        </w:rPr>
        <w:t>0</w:t>
      </w:r>
      <w:r>
        <w:rPr>
          <w:rFonts w:ascii="Times New Roman" w:hAnsi="Times New Roman" w:cs="Times New Roman"/>
          <w:sz w:val="20"/>
          <w:szCs w:val="20"/>
        </w:rPr>
        <w:t>p</w:t>
      </w:r>
      <w:r>
        <w:rPr>
          <w:rFonts w:ascii="Times New Roman" w:hAnsi="Times New Roman" w:cs="Times New Roman"/>
          <w:b/>
          <w:bCs/>
          <w:sz w:val="14"/>
          <w:szCs w:val="14"/>
        </w:rPr>
        <w:t>5</w:t>
      </w:r>
      <w:r>
        <w:rPr>
          <w:rFonts w:ascii="Times New Roman" w:hAnsi="Times New Roman" w:cs="Times New Roman"/>
          <w:sz w:val="20"/>
          <w:szCs w:val="20"/>
        </w:rPr>
        <w:t>d</w:t>
      </w:r>
      <w:r>
        <w:rPr>
          <w:rFonts w:ascii="Times New Roman" w:hAnsi="Times New Roman" w:cs="Times New Roman"/>
          <w:b/>
          <w:bCs/>
          <w:sz w:val="14"/>
          <w:szCs w:val="14"/>
        </w:rPr>
        <w:t>1</w:t>
      </w:r>
      <w:r>
        <w:rPr>
          <w:rFonts w:ascii="Times New Roman" w:hAnsi="Times New Roman" w:cs="Times New Roman"/>
          <w:sz w:val="20"/>
          <w:szCs w:val="20"/>
        </w:rPr>
        <w:t xml:space="preserve"> .</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result that these mandatory conditions can be represented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a </w:t>
      </w:r>
      <w:ins w:id="433" w:author="Jennifer Dworak" w:date="2015-05-03T17:55:00Z">
        <w:r w:rsidR="0020237B">
          <w:rPr>
            <w:rFonts w:ascii="Times New Roman" w:hAnsi="Times New Roman" w:cs="Times New Roman"/>
            <w:sz w:val="20"/>
            <w:szCs w:val="20"/>
          </w:rPr>
          <w:t>B</w:t>
        </w:r>
      </w:ins>
      <w:del w:id="434" w:author="Jennifer Dworak" w:date="2015-05-03T17:55:00Z">
        <w:r w:rsidDel="0020237B">
          <w:rPr>
            <w:rFonts w:ascii="Times New Roman" w:hAnsi="Times New Roman" w:cs="Times New Roman"/>
            <w:sz w:val="20"/>
            <w:szCs w:val="20"/>
          </w:rPr>
          <w:delText>b</w:delText>
        </w:r>
      </w:del>
      <w:r>
        <w:rPr>
          <w:rFonts w:ascii="Times New Roman" w:hAnsi="Times New Roman" w:cs="Times New Roman"/>
          <w:sz w:val="20"/>
          <w:szCs w:val="20"/>
        </w:rPr>
        <w:t>oolean function is essential. By representing them as a</w:t>
      </w:r>
    </w:p>
    <w:p w:rsidR="006605AA" w:rsidRDefault="006605AA" w:rsidP="006605AA">
      <w:pPr>
        <w:widowControl w:val="0"/>
        <w:autoSpaceDE w:val="0"/>
        <w:autoSpaceDN w:val="0"/>
        <w:adjustRightInd w:val="0"/>
        <w:rPr>
          <w:rFonts w:ascii="Times New Roman" w:hAnsi="Times New Roman" w:cs="Times New Roman"/>
          <w:sz w:val="20"/>
          <w:szCs w:val="20"/>
        </w:rPr>
      </w:pPr>
      <w:proofErr w:type="spellStart"/>
      <w:proofErr w:type="gramStart"/>
      <w:r>
        <w:rPr>
          <w:rFonts w:ascii="Times New Roman" w:hAnsi="Times New Roman" w:cs="Times New Roman"/>
          <w:sz w:val="20"/>
          <w:szCs w:val="20"/>
        </w:rPr>
        <w:t>boolean</w:t>
      </w:r>
      <w:proofErr w:type="spellEnd"/>
      <w:proofErr w:type="gramEnd"/>
      <w:r>
        <w:rPr>
          <w:rFonts w:ascii="Times New Roman" w:hAnsi="Times New Roman" w:cs="Times New Roman"/>
          <w:sz w:val="20"/>
          <w:szCs w:val="20"/>
        </w:rPr>
        <w:t xml:space="preserve"> function</w:t>
      </w:r>
      <w:ins w:id="435" w:author="Jennifer Dworak" w:date="2015-05-03T17:50:00Z">
        <w:r w:rsidR="0022579B">
          <w:rPr>
            <w:rFonts w:ascii="Times New Roman" w:hAnsi="Times New Roman" w:cs="Times New Roman"/>
            <w:sz w:val="20"/>
            <w:szCs w:val="20"/>
          </w:rPr>
          <w:t>,</w:t>
        </w:r>
      </w:ins>
      <w:r>
        <w:rPr>
          <w:rFonts w:ascii="Times New Roman" w:hAnsi="Times New Roman" w:cs="Times New Roman"/>
          <w:sz w:val="20"/>
          <w:szCs w:val="20"/>
        </w:rPr>
        <w:t xml:space="preserve"> we can add a few simple logic gates with</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output signal that feeds a counter. We created a script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read</w:t>
      </w:r>
      <w:proofErr w:type="gramEnd"/>
      <w:r>
        <w:rPr>
          <w:rFonts w:ascii="Times New Roman" w:hAnsi="Times New Roman" w:cs="Times New Roman"/>
          <w:sz w:val="20"/>
          <w:szCs w:val="20"/>
        </w:rPr>
        <w:t xml:space="preserve"> the mandatory conditions file that was created by parsing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fault dictionary. This script output a </w:t>
      </w:r>
      <w:proofErr w:type="spellStart"/>
      <w:r>
        <w:rPr>
          <w:rFonts w:ascii="Times New Roman" w:hAnsi="Times New Roman" w:cs="Times New Roman"/>
          <w:sz w:val="20"/>
          <w:szCs w:val="20"/>
        </w:rPr>
        <w:t>testbench</w:t>
      </w:r>
      <w:proofErr w:type="spellEnd"/>
      <w:r>
        <w:rPr>
          <w:rFonts w:ascii="Times New Roman" w:hAnsi="Times New Roman" w:cs="Times New Roman"/>
          <w:sz w:val="20"/>
          <w:szCs w:val="20"/>
        </w:rPr>
        <w:t xml:space="preserve"> to allow</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functional simulation of the circuit, but it added a few</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these extra logic gates that allowed us to keep a count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how</w:t>
      </w:r>
      <w:proofErr w:type="gramEnd"/>
      <w:r>
        <w:rPr>
          <w:rFonts w:ascii="Times New Roman" w:hAnsi="Times New Roman" w:cs="Times New Roman"/>
          <w:sz w:val="20"/>
          <w:szCs w:val="20"/>
        </w:rPr>
        <w:t xml:space="preserve"> many times the mandatory conditions for each fault were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met</w:t>
      </w:r>
      <w:proofErr w:type="gramEnd"/>
      <w:r>
        <w:rPr>
          <w:rFonts w:ascii="Times New Roman" w:hAnsi="Times New Roman" w:cs="Times New Roman"/>
          <w:sz w:val="20"/>
          <w:szCs w:val="20"/>
        </w:rPr>
        <w:t xml:space="preserve"> during functional simulation. The logic gate that would be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added</w:t>
      </w:r>
      <w:proofErr w:type="gramEnd"/>
      <w:r>
        <w:rPr>
          <w:rFonts w:ascii="Times New Roman" w:hAnsi="Times New Roman" w:cs="Times New Roman"/>
          <w:sz w:val="20"/>
          <w:szCs w:val="20"/>
        </w:rPr>
        <w:t xml:space="preserve"> to the circuit</w:t>
      </w:r>
      <w:ins w:id="436" w:author="Jennifer Dworak" w:date="2015-05-03T17:55:00Z">
        <w:r w:rsidR="0020237B">
          <w:rPr>
            <w:rFonts w:ascii="Times New Roman" w:hAnsi="Times New Roman" w:cs="Times New Roman"/>
            <w:sz w:val="20"/>
            <w:szCs w:val="20"/>
          </w:rPr>
          <w:t>’</w:t>
        </w:r>
      </w:ins>
      <w:r>
        <w:rPr>
          <w:rFonts w:ascii="Times New Roman" w:hAnsi="Times New Roman" w:cs="Times New Roman"/>
          <w:sz w:val="20"/>
          <w:szCs w:val="20"/>
        </w:rPr>
        <w:t>s test bench in order to examine whether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mandatory conditions for the fault detailed above is given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w:t>
      </w:r>
      <w:commentRangeStart w:id="437"/>
      <w:r>
        <w:rPr>
          <w:rFonts w:ascii="Times New Roman" w:hAnsi="Times New Roman" w:cs="Times New Roman"/>
          <w:sz w:val="20"/>
          <w:szCs w:val="20"/>
        </w:rPr>
        <w:t>Figure 6</w:t>
      </w:r>
      <w:ins w:id="438" w:author="Jennifer Dworak" w:date="2015-05-03T17:55:00Z">
        <w:r w:rsidR="0020237B">
          <w:rPr>
            <w:rFonts w:ascii="Times New Roman" w:hAnsi="Times New Roman" w:cs="Times New Roman"/>
            <w:sz w:val="20"/>
            <w:szCs w:val="20"/>
          </w:rPr>
          <w:t>.</w:t>
        </w:r>
      </w:ins>
      <w:commentRangeEnd w:id="437"/>
      <w:r w:rsidR="0020237B">
        <w:rPr>
          <w:rStyle w:val="CommentReference"/>
          <w:vanish/>
        </w:rPr>
        <w:commentReference w:id="437"/>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Fig. 6. Mandatory Condition Detector for fault f</w:t>
      </w:r>
    </w:p>
    <w:p w:rsidR="006605AA" w:rsidRDefault="006605AA" w:rsidP="006605AA">
      <w:pPr>
        <w:widowControl w:val="0"/>
        <w:autoSpaceDE w:val="0"/>
        <w:autoSpaceDN w:val="0"/>
        <w:adjustRightInd w:val="0"/>
        <w:rPr>
          <w:rFonts w:ascii="Times New Roman" w:hAnsi="Times New Roman" w:cs="Times New Roman"/>
          <w:sz w:val="16"/>
          <w:szCs w:val="16"/>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Because the mandatory conditions were generated based 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test</w:t>
      </w:r>
      <w:proofErr w:type="gramEnd"/>
      <w:r>
        <w:rPr>
          <w:rFonts w:ascii="Times New Roman" w:hAnsi="Times New Roman" w:cs="Times New Roman"/>
          <w:sz w:val="20"/>
          <w:szCs w:val="20"/>
        </w:rPr>
        <w:t xml:space="preserve"> patterns that were engineered to propagate the fault to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outputs</w:t>
      </w:r>
      <w:proofErr w:type="gramEnd"/>
      <w:r>
        <w:rPr>
          <w:rFonts w:ascii="Times New Roman" w:hAnsi="Times New Roman" w:cs="Times New Roman"/>
          <w:sz w:val="20"/>
          <w:szCs w:val="20"/>
        </w:rPr>
        <w:t xml:space="preserve"> of the circuit, if they are met during functional simulation,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a device with this fault will output an erroneous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value</w:t>
      </w:r>
      <w:proofErr w:type="gramEnd"/>
      <w:r>
        <w:rPr>
          <w:rFonts w:ascii="Times New Roman" w:hAnsi="Times New Roman" w:cs="Times New Roman"/>
          <w:sz w:val="20"/>
          <w:szCs w:val="20"/>
        </w:rPr>
        <w:t xml:space="preserve"> during its use. We can use the mandatory counts for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each</w:t>
      </w:r>
      <w:proofErr w:type="gramEnd"/>
      <w:r>
        <w:rPr>
          <w:rFonts w:ascii="Times New Roman" w:hAnsi="Times New Roman" w:cs="Times New Roman"/>
          <w:sz w:val="20"/>
          <w:szCs w:val="20"/>
        </w:rPr>
        <w:t xml:space="preserve"> fault to rank them in terms of their importance. They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then be sorted by the probability that they will cause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problems</w:t>
      </w:r>
      <w:proofErr w:type="gramEnd"/>
      <w:r>
        <w:rPr>
          <w:rFonts w:ascii="Times New Roman" w:hAnsi="Times New Roman" w:cs="Times New Roman"/>
          <w:sz w:val="20"/>
          <w:szCs w:val="20"/>
        </w:rPr>
        <w:t xml:space="preserve"> during the functional use of the device. In order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determine</w:t>
      </w:r>
      <w:proofErr w:type="gramEnd"/>
      <w:r>
        <w:rPr>
          <w:rFonts w:ascii="Times New Roman" w:hAnsi="Times New Roman" w:cs="Times New Roman"/>
          <w:sz w:val="20"/>
          <w:szCs w:val="20"/>
        </w:rPr>
        <w:t xml:space="preserve"> if the mandatory counts were a good indication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whether</w:t>
      </w:r>
      <w:proofErr w:type="gramEnd"/>
      <w:r>
        <w:rPr>
          <w:rFonts w:ascii="Times New Roman" w:hAnsi="Times New Roman" w:cs="Times New Roman"/>
          <w:sz w:val="20"/>
          <w:szCs w:val="20"/>
        </w:rPr>
        <w:t xml:space="preserve"> or not the fault would be detected during functional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use</w:t>
      </w:r>
      <w:proofErr w:type="gramEnd"/>
      <w:r>
        <w:rPr>
          <w:rFonts w:ascii="Times New Roman" w:hAnsi="Times New Roman" w:cs="Times New Roman"/>
          <w:sz w:val="20"/>
          <w:szCs w:val="20"/>
        </w:rPr>
        <w:t>, the last part of the experiment consisted of the use of</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fault simulator to determine whether or not a fault would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be</w:t>
      </w:r>
      <w:proofErr w:type="gramEnd"/>
      <w:r>
        <w:rPr>
          <w:rFonts w:ascii="Times New Roman" w:hAnsi="Times New Roman" w:cs="Times New Roman"/>
          <w:sz w:val="20"/>
          <w:szCs w:val="20"/>
        </w:rPr>
        <w:t xml:space="preserve"> detected during the same “</w:t>
      </w:r>
      <w:proofErr w:type="spellStart"/>
      <w:r>
        <w:rPr>
          <w:rFonts w:ascii="Times New Roman" w:hAnsi="Times New Roman" w:cs="Times New Roman"/>
          <w:sz w:val="20"/>
          <w:szCs w:val="20"/>
        </w:rPr>
        <w:t>goodstates</w:t>
      </w:r>
      <w:proofErr w:type="spellEnd"/>
      <w:r>
        <w:rPr>
          <w:rFonts w:ascii="Times New Roman" w:hAnsi="Times New Roman" w:cs="Times New Roman"/>
          <w:sz w:val="20"/>
          <w:szCs w:val="20"/>
        </w:rPr>
        <w:t>”. We could then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set</w:t>
      </w:r>
      <w:proofErr w:type="gramEnd"/>
      <w:r>
        <w:rPr>
          <w:rFonts w:ascii="Times New Roman" w:hAnsi="Times New Roman" w:cs="Times New Roman"/>
          <w:sz w:val="20"/>
          <w:szCs w:val="20"/>
        </w:rPr>
        <w:t xml:space="preserve"> a prediction criteria in terms of the mandatory counts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a particular circuit</w:t>
      </w:r>
      <w:ins w:id="439" w:author="Jennifer Dworak" w:date="2015-05-03T17:57:00Z">
        <w:r w:rsidR="0020237B">
          <w:rPr>
            <w:rFonts w:ascii="Times New Roman" w:hAnsi="Times New Roman" w:cs="Times New Roman"/>
            <w:sz w:val="20"/>
            <w:szCs w:val="20"/>
          </w:rPr>
          <w:t>,</w:t>
        </w:r>
      </w:ins>
      <w:r>
        <w:rPr>
          <w:rFonts w:ascii="Times New Roman" w:hAnsi="Times New Roman" w:cs="Times New Roman"/>
          <w:sz w:val="20"/>
          <w:szCs w:val="20"/>
        </w:rPr>
        <w:t xml:space="preserve"> </w:t>
      </w:r>
      <w:del w:id="440" w:author="Jennifer Dworak" w:date="2015-05-03T17:57:00Z">
        <w:r w:rsidDel="0020237B">
          <w:rPr>
            <w:rFonts w:ascii="Times New Roman" w:hAnsi="Times New Roman" w:cs="Times New Roman"/>
            <w:sz w:val="20"/>
            <w:szCs w:val="20"/>
          </w:rPr>
          <w:delText xml:space="preserve">and </w:delText>
        </w:r>
      </w:del>
      <w:r>
        <w:rPr>
          <w:rFonts w:ascii="Times New Roman" w:hAnsi="Times New Roman" w:cs="Times New Roman"/>
          <w:sz w:val="20"/>
          <w:szCs w:val="20"/>
        </w:rPr>
        <w:t>construct a confusion matrix</w:t>
      </w:r>
      <w:ins w:id="441" w:author="Jennifer Dworak" w:date="2015-05-03T17:57:00Z">
        <w:r w:rsidR="0020237B">
          <w:rPr>
            <w:rFonts w:ascii="Times New Roman" w:hAnsi="Times New Roman" w:cs="Times New Roman"/>
            <w:sz w:val="20"/>
            <w:szCs w:val="20"/>
          </w:rPr>
          <w:t>,</w:t>
        </w:r>
      </w:ins>
      <w:r>
        <w:rPr>
          <w:rFonts w:ascii="Times New Roman" w:hAnsi="Times New Roman" w:cs="Times New Roman"/>
          <w:sz w:val="20"/>
          <w:szCs w:val="20"/>
        </w:rPr>
        <w:t xml:space="preserve"> and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calculate</w:t>
      </w:r>
      <w:proofErr w:type="gramEnd"/>
      <w:r>
        <w:rPr>
          <w:rFonts w:ascii="Times New Roman" w:hAnsi="Times New Roman" w:cs="Times New Roman"/>
          <w:sz w:val="20"/>
          <w:szCs w:val="20"/>
        </w:rPr>
        <w:t xml:space="preserve"> the corresponding statistics to determine how well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these</w:t>
      </w:r>
      <w:proofErr w:type="gramEnd"/>
      <w:r>
        <w:rPr>
          <w:rFonts w:ascii="Times New Roman" w:hAnsi="Times New Roman" w:cs="Times New Roman"/>
          <w:sz w:val="20"/>
          <w:szCs w:val="20"/>
        </w:rPr>
        <w:t xml:space="preserve"> mandatory counts predicted whether or not a fault was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truly</w:t>
      </w:r>
      <w:proofErr w:type="gramEnd"/>
      <w:r>
        <w:rPr>
          <w:rFonts w:ascii="Times New Roman" w:hAnsi="Times New Roman" w:cs="Times New Roman"/>
          <w:sz w:val="20"/>
          <w:szCs w:val="20"/>
        </w:rPr>
        <w:t xml:space="preserve"> functional (would be detected during fault simulation).</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VI. R</w:t>
      </w:r>
      <w:r>
        <w:rPr>
          <w:rFonts w:ascii="Times New Roman" w:hAnsi="Times New Roman" w:cs="Times New Roman"/>
          <w:sz w:val="16"/>
          <w:szCs w:val="16"/>
        </w:rPr>
        <w:t xml:space="preserve">ESULTS </w:t>
      </w:r>
      <w:r>
        <w:rPr>
          <w:rFonts w:ascii="Times New Roman" w:hAnsi="Times New Roman" w:cs="Times New Roman"/>
          <w:sz w:val="20"/>
          <w:szCs w:val="20"/>
        </w:rPr>
        <w:t xml:space="preserve"> &amp; A</w:t>
      </w:r>
      <w:r>
        <w:rPr>
          <w:rFonts w:ascii="Times New Roman" w:hAnsi="Times New Roman" w:cs="Times New Roman"/>
          <w:sz w:val="16"/>
          <w:szCs w:val="16"/>
        </w:rPr>
        <w:t>NALYSIS</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To start out, we used </w:t>
      </w:r>
      <w:proofErr w:type="gramStart"/>
      <w:r>
        <w:rPr>
          <w:rFonts w:ascii="Times New Roman" w:hAnsi="Times New Roman" w:cs="Times New Roman"/>
          <w:sz w:val="20"/>
          <w:szCs w:val="20"/>
        </w:rPr>
        <w:t>a very basic selection criteria</w:t>
      </w:r>
      <w:proofErr w:type="gramEnd"/>
      <w:r>
        <w:rPr>
          <w:rFonts w:ascii="Times New Roman" w:hAnsi="Times New Roman" w:cs="Times New Roman"/>
          <w:sz w:val="20"/>
          <w:szCs w:val="20"/>
        </w:rPr>
        <w:t xml:space="preserve"> for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predictions</w:t>
      </w:r>
      <w:proofErr w:type="gramEnd"/>
      <w:r>
        <w:rPr>
          <w:rFonts w:ascii="Times New Roman" w:hAnsi="Times New Roman" w:cs="Times New Roman"/>
          <w:sz w:val="20"/>
          <w:szCs w:val="20"/>
        </w:rPr>
        <w:t xml:space="preserve"> and observations. If a fault’s mandatory count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greater than zero, then the fault was “predicted” to be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functional fault. Similarly, if a fault had any </w:t>
      </w:r>
      <w:proofErr w:type="spellStart"/>
      <w:r>
        <w:rPr>
          <w:rFonts w:ascii="Times New Roman" w:hAnsi="Times New Roman" w:cs="Times New Roman"/>
          <w:sz w:val="20"/>
          <w:szCs w:val="20"/>
        </w:rPr>
        <w:t>goodstate</w:t>
      </w:r>
      <w:proofErr w:type="spellEnd"/>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detections</w:t>
      </w:r>
      <w:proofErr w:type="gramEnd"/>
      <w:r>
        <w:rPr>
          <w:rFonts w:ascii="Times New Roman" w:hAnsi="Times New Roman" w:cs="Times New Roman"/>
          <w:sz w:val="20"/>
          <w:szCs w:val="20"/>
        </w:rPr>
        <w:t xml:space="preserve"> during simulation, then the fault was “observed”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be a functional fault. In future efforts we will refine this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criteria</w:t>
      </w:r>
      <w:proofErr w:type="gramEnd"/>
      <w:r>
        <w:rPr>
          <w:rFonts w:ascii="Times New Roman" w:hAnsi="Times New Roman" w:cs="Times New Roman"/>
          <w:sz w:val="20"/>
          <w:szCs w:val="20"/>
        </w:rPr>
        <w:t xml:space="preserve"> and examine the resulting increases or decreases in</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precision</w:t>
      </w:r>
      <w:proofErr w:type="gramEnd"/>
      <w:r>
        <w:rPr>
          <w:rFonts w:ascii="Times New Roman" w:hAnsi="Times New Roman" w:cs="Times New Roman"/>
          <w:sz w:val="20"/>
          <w:szCs w:val="20"/>
        </w:rPr>
        <w:t>.</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Mandatory Counts as Fault Classifiers</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As mentioned in the preceding section, we have analyzed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two</w:t>
      </w:r>
      <w:proofErr w:type="gramEnd"/>
      <w:r>
        <w:rPr>
          <w:rFonts w:ascii="Times New Roman" w:hAnsi="Times New Roman" w:cs="Times New Roman"/>
          <w:sz w:val="20"/>
          <w:szCs w:val="20"/>
        </w:rPr>
        <w:t xml:space="preserve"> particular circuits during this research. The first of which</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an ISCAS</w:t>
      </w:r>
      <w:ins w:id="442" w:author="Jennifer Dworak" w:date="2015-05-03T17:58:00Z">
        <w:r w:rsidR="0020237B">
          <w:rPr>
            <w:rFonts w:ascii="Times New Roman" w:hAnsi="Times New Roman" w:cs="Times New Roman"/>
            <w:sz w:val="20"/>
            <w:szCs w:val="20"/>
          </w:rPr>
          <w:t>’</w:t>
        </w:r>
      </w:ins>
      <w:del w:id="443" w:author="Jennifer Dworak" w:date="2015-05-03T17:58:00Z">
        <w:r w:rsidDel="0020237B">
          <w:rPr>
            <w:rFonts w:ascii="Times New Roman" w:hAnsi="Times New Roman" w:cs="Times New Roman"/>
            <w:sz w:val="20"/>
            <w:szCs w:val="20"/>
          </w:rPr>
          <w:delText xml:space="preserve"> </w:delText>
        </w:r>
      </w:del>
      <w:r>
        <w:rPr>
          <w:rFonts w:ascii="Times New Roman" w:hAnsi="Times New Roman" w:cs="Times New Roman"/>
          <w:sz w:val="20"/>
          <w:szCs w:val="20"/>
        </w:rPr>
        <w:t>89</w:t>
      </w:r>
      <w:del w:id="444" w:author="Jennifer Dworak" w:date="2015-05-03T17:58:00Z">
        <w:r w:rsidDel="0020237B">
          <w:rPr>
            <w:rFonts w:ascii="Times New Roman" w:hAnsi="Times New Roman" w:cs="Times New Roman"/>
            <w:sz w:val="20"/>
            <w:szCs w:val="20"/>
          </w:rPr>
          <w:delText>’</w:delText>
        </w:r>
      </w:del>
      <w:r>
        <w:rPr>
          <w:rFonts w:ascii="Times New Roman" w:hAnsi="Times New Roman" w:cs="Times New Roman"/>
          <w:sz w:val="20"/>
          <w:szCs w:val="20"/>
        </w:rPr>
        <w:t xml:space="preserve"> benchmark circuit called “s9234”.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circuit</w:t>
      </w:r>
      <w:proofErr w:type="gramEnd"/>
      <w:r>
        <w:rPr>
          <w:rFonts w:ascii="Times New Roman" w:hAnsi="Times New Roman" w:cs="Times New Roman"/>
          <w:sz w:val="20"/>
          <w:szCs w:val="20"/>
        </w:rPr>
        <w:t xml:space="preserve"> contains sequential logic, and 9,234 </w:t>
      </w:r>
      <w:ins w:id="445" w:author="Jennifer Dworak" w:date="2015-05-03T17:58:00Z">
        <w:r w:rsidR="0020237B">
          <w:rPr>
            <w:rFonts w:ascii="Times New Roman" w:hAnsi="Times New Roman" w:cs="Times New Roman"/>
            <w:sz w:val="20"/>
            <w:szCs w:val="20"/>
          </w:rPr>
          <w:t>nets were a stuck-at fault may be present</w:t>
        </w:r>
      </w:ins>
      <w:del w:id="446" w:author="Jennifer Dworak" w:date="2015-05-03T17:58:00Z">
        <w:r w:rsidDel="0020237B">
          <w:rPr>
            <w:rFonts w:ascii="Times New Roman" w:hAnsi="Times New Roman" w:cs="Times New Roman"/>
            <w:sz w:val="20"/>
            <w:szCs w:val="20"/>
          </w:rPr>
          <w:delText>logic gates,</w:delText>
        </w:r>
      </w:del>
      <w:r>
        <w:rPr>
          <w:rFonts w:ascii="Times New Roman" w:hAnsi="Times New Roman" w:cs="Times New Roman"/>
          <w:sz w:val="20"/>
          <w:szCs w:val="20"/>
        </w:rPr>
        <w:t>. Other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than</w:t>
      </w:r>
      <w:proofErr w:type="gramEnd"/>
      <w:r>
        <w:rPr>
          <w:rFonts w:ascii="Times New Roman" w:hAnsi="Times New Roman" w:cs="Times New Roman"/>
          <w:sz w:val="20"/>
          <w:szCs w:val="20"/>
        </w:rPr>
        <w:t xml:space="preserve"> those two facts, we did not determine the true function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the circuit. This allowed us to emulate </w:t>
      </w:r>
      <w:ins w:id="447" w:author="Jennifer Dworak" w:date="2015-05-03T17:59:00Z">
        <w:r w:rsidR="0020237B">
          <w:rPr>
            <w:rFonts w:ascii="Times New Roman" w:hAnsi="Times New Roman" w:cs="Times New Roman"/>
            <w:sz w:val="20"/>
            <w:szCs w:val="20"/>
          </w:rPr>
          <w:t xml:space="preserve">a </w:t>
        </w:r>
      </w:ins>
      <w:r>
        <w:rPr>
          <w:rFonts w:ascii="Times New Roman" w:hAnsi="Times New Roman" w:cs="Times New Roman"/>
          <w:sz w:val="20"/>
          <w:szCs w:val="20"/>
        </w:rPr>
        <w:t>testing procedure</w:t>
      </w:r>
    </w:p>
    <w:p w:rsidR="0020237B" w:rsidRDefault="006605AA" w:rsidP="006605AA">
      <w:pPr>
        <w:widowControl w:val="0"/>
        <w:autoSpaceDE w:val="0"/>
        <w:autoSpaceDN w:val="0"/>
        <w:adjustRightInd w:val="0"/>
        <w:rPr>
          <w:ins w:id="448" w:author="Jennifer Dworak" w:date="2015-05-03T18:00:00Z"/>
          <w:rFonts w:ascii="Times New Roman" w:hAnsi="Times New Roman" w:cs="Times New Roman"/>
          <w:sz w:val="20"/>
          <w:szCs w:val="20"/>
        </w:rPr>
      </w:pPr>
      <w:proofErr w:type="gramStart"/>
      <w:r>
        <w:rPr>
          <w:rFonts w:ascii="Times New Roman" w:hAnsi="Times New Roman" w:cs="Times New Roman"/>
          <w:sz w:val="20"/>
          <w:szCs w:val="20"/>
        </w:rPr>
        <w:t>when</w:t>
      </w:r>
      <w:proofErr w:type="gramEnd"/>
      <w:r>
        <w:rPr>
          <w:rFonts w:ascii="Times New Roman" w:hAnsi="Times New Roman" w:cs="Times New Roman"/>
          <w:sz w:val="20"/>
          <w:szCs w:val="20"/>
        </w:rPr>
        <w:t xml:space="preserve"> the function of a circuit is unknown. </w:t>
      </w:r>
      <w:ins w:id="449" w:author="Jennifer Dworak" w:date="2015-05-03T18:00:00Z">
        <w:r w:rsidR="0020237B">
          <w:rPr>
            <w:rFonts w:ascii="Times New Roman" w:hAnsi="Times New Roman" w:cs="Times New Roman"/>
            <w:sz w:val="20"/>
            <w:szCs w:val="20"/>
          </w:rPr>
          <w:t xml:space="preserve"> (Alternatively,</w:t>
        </w:r>
      </w:ins>
    </w:p>
    <w:p w:rsidR="0020237B" w:rsidRDefault="0020237B" w:rsidP="006605AA">
      <w:pPr>
        <w:widowControl w:val="0"/>
        <w:numPr>
          <w:ins w:id="450" w:author="Jennifer Dworak" w:date="2015-05-03T18:00:00Z"/>
        </w:numPr>
        <w:autoSpaceDE w:val="0"/>
        <w:autoSpaceDN w:val="0"/>
        <w:adjustRightInd w:val="0"/>
        <w:rPr>
          <w:ins w:id="451" w:author="Jennifer Dworak" w:date="2015-05-03T18:00:00Z"/>
          <w:rFonts w:ascii="Times New Roman" w:hAnsi="Times New Roman" w:cs="Times New Roman"/>
          <w:sz w:val="20"/>
          <w:szCs w:val="20"/>
        </w:rPr>
      </w:pPr>
      <w:proofErr w:type="gramStart"/>
      <w:ins w:id="452" w:author="Jennifer Dworak" w:date="2015-05-03T18:00:00Z">
        <w:r>
          <w:rPr>
            <w:rFonts w:ascii="Times New Roman" w:hAnsi="Times New Roman" w:cs="Times New Roman"/>
            <w:sz w:val="20"/>
            <w:szCs w:val="20"/>
          </w:rPr>
          <w:t>it</w:t>
        </w:r>
        <w:proofErr w:type="gramEnd"/>
        <w:r>
          <w:rPr>
            <w:rFonts w:ascii="Times New Roman" w:hAnsi="Times New Roman" w:cs="Times New Roman"/>
            <w:sz w:val="20"/>
            <w:szCs w:val="20"/>
          </w:rPr>
          <w:t xml:space="preserve"> could represent the case where only a subset of all possible functionality</w:t>
        </w:r>
      </w:ins>
    </w:p>
    <w:p w:rsidR="0020237B" w:rsidRDefault="0020237B" w:rsidP="006605AA">
      <w:pPr>
        <w:widowControl w:val="0"/>
        <w:numPr>
          <w:ins w:id="453" w:author="Jennifer Dworak" w:date="2015-05-03T18:00:00Z"/>
        </w:numPr>
        <w:autoSpaceDE w:val="0"/>
        <w:autoSpaceDN w:val="0"/>
        <w:adjustRightInd w:val="0"/>
        <w:rPr>
          <w:ins w:id="454" w:author="Jennifer Dworak" w:date="2015-05-03T18:00:00Z"/>
          <w:rFonts w:ascii="Times New Roman" w:hAnsi="Times New Roman" w:cs="Times New Roman"/>
          <w:sz w:val="20"/>
          <w:szCs w:val="20"/>
        </w:rPr>
      </w:pPr>
      <w:proofErr w:type="gramStart"/>
      <w:ins w:id="455" w:author="Jennifer Dworak" w:date="2015-05-03T18:00:00Z">
        <w:r>
          <w:rPr>
            <w:rFonts w:ascii="Times New Roman" w:hAnsi="Times New Roman" w:cs="Times New Roman"/>
            <w:sz w:val="20"/>
            <w:szCs w:val="20"/>
          </w:rPr>
          <w:t>is</w:t>
        </w:r>
        <w:proofErr w:type="gramEnd"/>
        <w:r>
          <w:rPr>
            <w:rFonts w:ascii="Times New Roman" w:hAnsi="Times New Roman" w:cs="Times New Roman"/>
            <w:sz w:val="20"/>
            <w:szCs w:val="20"/>
          </w:rPr>
          <w:t xml:space="preserve"> intended to be used.)</w:t>
        </w:r>
      </w:ins>
    </w:p>
    <w:p w:rsidR="0020237B" w:rsidRDefault="0020237B" w:rsidP="006605AA">
      <w:pPr>
        <w:widowControl w:val="0"/>
        <w:numPr>
          <w:ins w:id="456" w:author="Jennifer Dworak" w:date="2015-05-03T18:01:00Z"/>
        </w:numPr>
        <w:autoSpaceDE w:val="0"/>
        <w:autoSpaceDN w:val="0"/>
        <w:adjustRightInd w:val="0"/>
        <w:rPr>
          <w:ins w:id="457" w:author="Jennifer Dworak" w:date="2015-05-03T18:01:00Z"/>
          <w:rFonts w:ascii="Times New Roman" w:hAnsi="Times New Roman" w:cs="Times New Roman"/>
          <w:sz w:val="20"/>
          <w:szCs w:val="20"/>
        </w:rPr>
      </w:pPr>
    </w:p>
    <w:p w:rsidR="006605AA" w:rsidRDefault="006605AA" w:rsidP="006605AA">
      <w:pPr>
        <w:widowControl w:val="0"/>
        <w:numPr>
          <w:ins w:id="458" w:author="Jennifer Dworak" w:date="2015-05-03T18:01:00Z"/>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After performing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experiment described above we determined that there were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1,034 detectable cell</w:t>
      </w:r>
      <w:ins w:id="459" w:author="Jennifer Dworak" w:date="2015-05-03T17:59:00Z">
        <w:r w:rsidR="0020237B">
          <w:rPr>
            <w:rFonts w:ascii="Times New Roman" w:hAnsi="Times New Roman" w:cs="Times New Roman"/>
            <w:sz w:val="20"/>
            <w:szCs w:val="20"/>
          </w:rPr>
          <w:t>-</w:t>
        </w:r>
      </w:ins>
      <w:del w:id="460" w:author="Jennifer Dworak" w:date="2015-05-03T17:59:00Z">
        <w:r w:rsidDel="0020237B">
          <w:rPr>
            <w:rFonts w:ascii="Times New Roman" w:hAnsi="Times New Roman" w:cs="Times New Roman"/>
            <w:sz w:val="20"/>
            <w:szCs w:val="20"/>
          </w:rPr>
          <w:delText xml:space="preserve"> </w:delText>
        </w:r>
      </w:del>
      <w:r>
        <w:rPr>
          <w:rFonts w:ascii="Times New Roman" w:hAnsi="Times New Roman" w:cs="Times New Roman"/>
          <w:sz w:val="20"/>
          <w:szCs w:val="20"/>
        </w:rPr>
        <w:t>aware</w:t>
      </w:r>
      <w:ins w:id="461" w:author="Jennifer Dworak" w:date="2015-05-03T17:59:00Z">
        <w:r w:rsidR="0020237B">
          <w:rPr>
            <w:rFonts w:ascii="Times New Roman" w:hAnsi="Times New Roman" w:cs="Times New Roman"/>
            <w:sz w:val="20"/>
            <w:szCs w:val="20"/>
          </w:rPr>
          <w:t>-type</w:t>
        </w:r>
      </w:ins>
      <w:r>
        <w:rPr>
          <w:rFonts w:ascii="Times New Roman" w:hAnsi="Times New Roman" w:cs="Times New Roman"/>
          <w:sz w:val="20"/>
          <w:szCs w:val="20"/>
        </w:rPr>
        <w:t xml:space="preserve"> faults </w:t>
      </w:r>
      <w:ins w:id="462" w:author="Jennifer Dworak" w:date="2015-05-03T17:59:00Z">
        <w:r w:rsidR="0020237B">
          <w:rPr>
            <w:rFonts w:ascii="Times New Roman" w:hAnsi="Times New Roman" w:cs="Times New Roman"/>
            <w:sz w:val="20"/>
            <w:szCs w:val="20"/>
          </w:rPr>
          <w:t xml:space="preserve">from our fault list </w:t>
        </w:r>
      </w:ins>
      <w:r>
        <w:rPr>
          <w:rFonts w:ascii="Times New Roman" w:hAnsi="Times New Roman" w:cs="Times New Roman"/>
          <w:sz w:val="20"/>
          <w:szCs w:val="20"/>
        </w:rPr>
        <w:t>in the circuit.</w:t>
      </w:r>
      <w:proofErr w:type="gramEnd"/>
      <w:r>
        <w:rPr>
          <w:rFonts w:ascii="Times New Roman" w:hAnsi="Times New Roman" w:cs="Times New Roman"/>
          <w:sz w:val="20"/>
          <w:szCs w:val="20"/>
        </w:rPr>
        <w:t xml:space="preserve"> We claim that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fault is predicted to be functional if the mandatory count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that fault is greater than 0. In other words, mandatory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conditions</w:t>
      </w:r>
      <w:proofErr w:type="gramEnd"/>
      <w:r>
        <w:rPr>
          <w:rFonts w:ascii="Times New Roman" w:hAnsi="Times New Roman" w:cs="Times New Roman"/>
          <w:sz w:val="20"/>
          <w:szCs w:val="20"/>
        </w:rPr>
        <w:t xml:space="preserve"> predict a fault to be functional if they are detected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at</w:t>
      </w:r>
      <w:proofErr w:type="gramEnd"/>
      <w:r>
        <w:rPr>
          <w:rFonts w:ascii="Times New Roman" w:hAnsi="Times New Roman" w:cs="Times New Roman"/>
          <w:sz w:val="20"/>
          <w:szCs w:val="20"/>
        </w:rPr>
        <w:t xml:space="preserve"> least once during functional simulation. Similarly, we define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observance of a functional fault</w:t>
      </w:r>
      <w:ins w:id="463" w:author="Jennifer Dworak" w:date="2015-05-03T18:01:00Z">
        <w:r w:rsidR="0020237B">
          <w:rPr>
            <w:rFonts w:ascii="Times New Roman" w:hAnsi="Times New Roman" w:cs="Times New Roman"/>
            <w:sz w:val="20"/>
            <w:szCs w:val="20"/>
          </w:rPr>
          <w:t xml:space="preserve"> as occurring</w:t>
        </w:r>
      </w:ins>
      <w:del w:id="464" w:author="Jennifer Dworak" w:date="2015-05-03T18:01:00Z">
        <w:r w:rsidDel="0020237B">
          <w:rPr>
            <w:rFonts w:ascii="Times New Roman" w:hAnsi="Times New Roman" w:cs="Times New Roman"/>
            <w:sz w:val="20"/>
            <w:szCs w:val="20"/>
          </w:rPr>
          <w:delText>,</w:delText>
        </w:r>
      </w:del>
      <w:r>
        <w:rPr>
          <w:rFonts w:ascii="Times New Roman" w:hAnsi="Times New Roman" w:cs="Times New Roman"/>
          <w:sz w:val="20"/>
          <w:szCs w:val="20"/>
        </w:rPr>
        <w:t xml:space="preserve"> if the fault was detected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one</w:t>
      </w:r>
      <w:proofErr w:type="gramEnd"/>
      <w:r>
        <w:rPr>
          <w:rFonts w:ascii="Times New Roman" w:hAnsi="Times New Roman" w:cs="Times New Roman"/>
          <w:sz w:val="20"/>
          <w:szCs w:val="20"/>
        </w:rPr>
        <w:t xml:space="preserve"> or more times during </w:t>
      </w:r>
      <w:proofErr w:type="spellStart"/>
      <w:r>
        <w:rPr>
          <w:rFonts w:ascii="Times New Roman" w:hAnsi="Times New Roman" w:cs="Times New Roman"/>
          <w:sz w:val="20"/>
          <w:szCs w:val="20"/>
        </w:rPr>
        <w:t>goodstate</w:t>
      </w:r>
      <w:proofErr w:type="spellEnd"/>
      <w:r>
        <w:rPr>
          <w:rFonts w:ascii="Times New Roman" w:hAnsi="Times New Roman" w:cs="Times New Roman"/>
          <w:sz w:val="20"/>
          <w:szCs w:val="20"/>
        </w:rPr>
        <w:t xml:space="preserve"> fault simulation. Therefore</w:t>
      </w:r>
      <w:ins w:id="465" w:author="Jennifer Dworak" w:date="2015-05-03T18:01:00Z">
        <w:r w:rsidR="0020237B">
          <w:rPr>
            <w:rFonts w:ascii="Times New Roman" w:hAnsi="Times New Roman" w:cs="Times New Roman"/>
            <w:sz w:val="20"/>
            <w:szCs w:val="20"/>
          </w:rPr>
          <w:t>,</w:t>
        </w:r>
      </w:ins>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can construct the confusion matrix in Figure 7 to describe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usage of mandatory conditions as a predictor when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function</w:t>
      </w:r>
      <w:proofErr w:type="gramEnd"/>
      <w:r>
        <w:rPr>
          <w:rFonts w:ascii="Times New Roman" w:hAnsi="Times New Roman" w:cs="Times New Roman"/>
          <w:sz w:val="20"/>
          <w:szCs w:val="20"/>
        </w:rPr>
        <w:t xml:space="preserve"> of a particular circuit is unknown, and is guessed by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randomly</w:t>
      </w:r>
      <w:proofErr w:type="gramEnd"/>
      <w:r>
        <w:rPr>
          <w:rFonts w:ascii="Times New Roman" w:hAnsi="Times New Roman" w:cs="Times New Roman"/>
          <w:sz w:val="20"/>
          <w:szCs w:val="20"/>
        </w:rPr>
        <w:t xml:space="preserve"> stimulating the inputs during simulation.</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also calculate several statistics in Figure 8 to determine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how</w:t>
      </w:r>
      <w:proofErr w:type="gramEnd"/>
      <w:r>
        <w:rPr>
          <w:rFonts w:ascii="Times New Roman" w:hAnsi="Times New Roman" w:cs="Times New Roman"/>
          <w:sz w:val="20"/>
          <w:szCs w:val="20"/>
        </w:rPr>
        <w:t xml:space="preserve"> well mandatory counts predict in this case.</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In summary, </w:t>
      </w:r>
      <w:ins w:id="466" w:author="Jennifer Dworak" w:date="2015-05-03T18:02:00Z">
        <w:r w:rsidR="00303AE7">
          <w:rPr>
            <w:rFonts w:ascii="Times New Roman" w:hAnsi="Times New Roman" w:cs="Times New Roman"/>
            <w:sz w:val="20"/>
            <w:szCs w:val="20"/>
          </w:rPr>
          <w:t>m</w:t>
        </w:r>
      </w:ins>
      <w:del w:id="467" w:author="Jennifer Dworak" w:date="2015-05-03T18:02:00Z">
        <w:r w:rsidDel="00303AE7">
          <w:rPr>
            <w:rFonts w:ascii="Times New Roman" w:hAnsi="Times New Roman" w:cs="Times New Roman"/>
            <w:sz w:val="20"/>
            <w:szCs w:val="20"/>
          </w:rPr>
          <w:delText>M</w:delText>
        </w:r>
      </w:del>
      <w:r>
        <w:rPr>
          <w:rFonts w:ascii="Times New Roman" w:hAnsi="Times New Roman" w:cs="Times New Roman"/>
          <w:sz w:val="20"/>
          <w:szCs w:val="20"/>
        </w:rPr>
        <w:t>andatory conditions are really not a spectacular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indicator</w:t>
      </w:r>
      <w:proofErr w:type="gramEnd"/>
      <w:r>
        <w:rPr>
          <w:rFonts w:ascii="Times New Roman" w:hAnsi="Times New Roman" w:cs="Times New Roman"/>
          <w:sz w:val="20"/>
          <w:szCs w:val="20"/>
        </w:rPr>
        <w:t xml:space="preserve"> of whether or not a fault is functional when</w:t>
      </w:r>
    </w:p>
    <w:p w:rsidR="00303AE7" w:rsidRDefault="006605AA" w:rsidP="006605AA">
      <w:pPr>
        <w:widowControl w:val="0"/>
        <w:autoSpaceDE w:val="0"/>
        <w:autoSpaceDN w:val="0"/>
        <w:adjustRightInd w:val="0"/>
        <w:rPr>
          <w:ins w:id="468" w:author="Jennifer Dworak" w:date="2015-05-03T18:03:00Z"/>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function of the circuit is unknown</w:t>
      </w:r>
      <w:ins w:id="469" w:author="Jennifer Dworak" w:date="2015-05-03T18:03:00Z">
        <w:r w:rsidR="00303AE7">
          <w:rPr>
            <w:rFonts w:ascii="Times New Roman" w:hAnsi="Times New Roman" w:cs="Times New Roman"/>
            <w:sz w:val="20"/>
            <w:szCs w:val="20"/>
          </w:rPr>
          <w:t xml:space="preserve"> and/or when the state space</w:t>
        </w:r>
      </w:ins>
    </w:p>
    <w:p w:rsidR="00303AE7" w:rsidRDefault="00303AE7" w:rsidP="006605AA">
      <w:pPr>
        <w:widowControl w:val="0"/>
        <w:numPr>
          <w:ins w:id="470" w:author="Jennifer Dworak" w:date="2015-05-03T18:03:00Z"/>
        </w:numPr>
        <w:autoSpaceDE w:val="0"/>
        <w:autoSpaceDN w:val="0"/>
        <w:adjustRightInd w:val="0"/>
        <w:rPr>
          <w:ins w:id="471" w:author="Jennifer Dworak" w:date="2015-05-03T18:06:00Z"/>
          <w:rFonts w:ascii="Times New Roman" w:hAnsi="Times New Roman" w:cs="Times New Roman"/>
          <w:sz w:val="20"/>
          <w:szCs w:val="20"/>
        </w:rPr>
      </w:pPr>
      <w:proofErr w:type="gramStart"/>
      <w:ins w:id="472" w:author="Jennifer Dworak" w:date="2015-05-03T18:03:00Z">
        <w:r>
          <w:rPr>
            <w:rFonts w:ascii="Times New Roman" w:hAnsi="Times New Roman" w:cs="Times New Roman"/>
            <w:sz w:val="20"/>
            <w:szCs w:val="20"/>
          </w:rPr>
          <w:t>is</w:t>
        </w:r>
        <w:proofErr w:type="gramEnd"/>
        <w:r>
          <w:rPr>
            <w:rFonts w:ascii="Times New Roman" w:hAnsi="Times New Roman" w:cs="Times New Roman"/>
            <w:sz w:val="20"/>
            <w:szCs w:val="20"/>
          </w:rPr>
          <w:t xml:space="preserve"> not sufficiently traversed during functional simulation</w:t>
        </w:r>
      </w:ins>
      <w:ins w:id="473" w:author="Jennifer Dworak" w:date="2015-05-03T18:06:00Z">
        <w:r>
          <w:rPr>
            <w:rFonts w:ascii="Times New Roman" w:hAnsi="Times New Roman" w:cs="Times New Roman"/>
            <w:sz w:val="20"/>
            <w:szCs w:val="20"/>
          </w:rPr>
          <w:t xml:space="preserve"> (possibly because</w:t>
        </w:r>
      </w:ins>
    </w:p>
    <w:p w:rsidR="00303AE7" w:rsidRDefault="00303AE7" w:rsidP="006605AA">
      <w:pPr>
        <w:widowControl w:val="0"/>
        <w:numPr>
          <w:ins w:id="474" w:author="Jennifer Dworak" w:date="2015-05-03T18:06:00Z"/>
        </w:numPr>
        <w:autoSpaceDE w:val="0"/>
        <w:autoSpaceDN w:val="0"/>
        <w:adjustRightInd w:val="0"/>
        <w:rPr>
          <w:ins w:id="475" w:author="Jennifer Dworak" w:date="2015-05-03T18:07:00Z"/>
          <w:rFonts w:ascii="Times New Roman" w:hAnsi="Times New Roman" w:cs="Times New Roman"/>
          <w:sz w:val="20"/>
          <w:szCs w:val="20"/>
        </w:rPr>
      </w:pPr>
      <w:proofErr w:type="gramStart"/>
      <w:ins w:id="476" w:author="Jennifer Dworak" w:date="2015-05-03T18:06:00Z">
        <w:r>
          <w:rPr>
            <w:rFonts w:ascii="Times New Roman" w:hAnsi="Times New Roman" w:cs="Times New Roman"/>
            <w:sz w:val="20"/>
            <w:szCs w:val="20"/>
          </w:rPr>
          <w:t>only</w:t>
        </w:r>
        <w:proofErr w:type="gramEnd"/>
        <w:r>
          <w:rPr>
            <w:rFonts w:ascii="Times New Roman" w:hAnsi="Times New Roman" w:cs="Times New Roman"/>
            <w:sz w:val="20"/>
            <w:szCs w:val="20"/>
          </w:rPr>
          <w:t xml:space="preserve"> part of the space is intended to be used)</w:t>
        </w:r>
      </w:ins>
      <w:r w:rsidR="006605AA">
        <w:rPr>
          <w:rFonts w:ascii="Times New Roman" w:hAnsi="Times New Roman" w:cs="Times New Roman"/>
          <w:sz w:val="20"/>
          <w:szCs w:val="20"/>
        </w:rPr>
        <w:t xml:space="preserve">. </w:t>
      </w:r>
      <w:ins w:id="477" w:author="Jennifer Dworak" w:date="2015-05-03T18:03:00Z">
        <w:r>
          <w:rPr>
            <w:rFonts w:ascii="Times New Roman" w:hAnsi="Times New Roman" w:cs="Times New Roman"/>
            <w:sz w:val="20"/>
            <w:szCs w:val="20"/>
          </w:rPr>
          <w:t xml:space="preserve"> </w:t>
        </w:r>
      </w:ins>
    </w:p>
    <w:p w:rsidR="00303AE7" w:rsidRDefault="00303AE7" w:rsidP="006605AA">
      <w:pPr>
        <w:widowControl w:val="0"/>
        <w:numPr>
          <w:ins w:id="478" w:author="Jennifer Dworak" w:date="2015-05-03T18:07:00Z"/>
        </w:numPr>
        <w:autoSpaceDE w:val="0"/>
        <w:autoSpaceDN w:val="0"/>
        <w:adjustRightInd w:val="0"/>
        <w:rPr>
          <w:ins w:id="479" w:author="Jennifer Dworak" w:date="2015-05-03T18:07:00Z"/>
          <w:rFonts w:ascii="Times New Roman" w:hAnsi="Times New Roman" w:cs="Times New Roman"/>
          <w:sz w:val="20"/>
          <w:szCs w:val="20"/>
        </w:rPr>
      </w:pPr>
    </w:p>
    <w:p w:rsidR="00303AE7" w:rsidRPr="00303AE7" w:rsidRDefault="00303AE7" w:rsidP="006605AA">
      <w:pPr>
        <w:widowControl w:val="0"/>
        <w:numPr>
          <w:ins w:id="480" w:author="Jennifer Dworak" w:date="2015-05-03T18:04:00Z"/>
        </w:numPr>
        <w:autoSpaceDE w:val="0"/>
        <w:autoSpaceDN w:val="0"/>
        <w:adjustRightInd w:val="0"/>
        <w:rPr>
          <w:ins w:id="481" w:author="Jennifer Dworak" w:date="2015-05-03T18:04:00Z"/>
          <w:rFonts w:ascii="Times New Roman" w:hAnsi="Times New Roman" w:cs="Times New Roman"/>
          <w:sz w:val="20"/>
          <w:szCs w:val="20"/>
          <w:highlight w:val="yellow"/>
          <w:rPrChange w:id="482" w:author="Jennifer Dworak" w:date="2015-05-03T18:09:00Z">
            <w:rPr>
              <w:ins w:id="483" w:author="Jennifer Dworak" w:date="2015-05-03T18:04:00Z"/>
              <w:rFonts w:ascii="Times New Roman" w:hAnsi="Times New Roman" w:cs="Times New Roman"/>
              <w:sz w:val="20"/>
              <w:szCs w:val="20"/>
            </w:rPr>
          </w:rPrChange>
        </w:rPr>
      </w:pPr>
      <w:ins w:id="484" w:author="Jennifer Dworak" w:date="2015-05-03T18:04:00Z">
        <w:r w:rsidRPr="00303AE7">
          <w:rPr>
            <w:rFonts w:ascii="Times New Roman" w:hAnsi="Times New Roman" w:cs="Times New Roman"/>
            <w:sz w:val="20"/>
            <w:szCs w:val="20"/>
            <w:highlight w:val="yellow"/>
            <w:rPrChange w:id="485" w:author="Jennifer Dworak" w:date="2015-05-03T18:09:00Z">
              <w:rPr>
                <w:rFonts w:ascii="Times New Roman" w:hAnsi="Times New Roman" w:cs="Times New Roman"/>
                <w:sz w:val="20"/>
                <w:szCs w:val="20"/>
              </w:rPr>
            </w:rPrChange>
          </w:rPr>
          <w:t>In this</w:t>
        </w:r>
      </w:ins>
      <w:ins w:id="486" w:author="Jennifer Dworak" w:date="2015-05-03T18:07:00Z">
        <w:r w:rsidRPr="00303AE7">
          <w:rPr>
            <w:rFonts w:ascii="Times New Roman" w:hAnsi="Times New Roman" w:cs="Times New Roman"/>
            <w:sz w:val="20"/>
            <w:szCs w:val="20"/>
            <w:highlight w:val="yellow"/>
            <w:rPrChange w:id="487" w:author="Jennifer Dworak" w:date="2015-05-03T18:09:00Z">
              <w:rPr>
                <w:rFonts w:ascii="Times New Roman" w:hAnsi="Times New Roman" w:cs="Times New Roman"/>
                <w:sz w:val="20"/>
                <w:szCs w:val="20"/>
              </w:rPr>
            </w:rPrChange>
          </w:rPr>
          <w:t xml:space="preserve"> </w:t>
        </w:r>
      </w:ins>
      <w:ins w:id="488" w:author="Jennifer Dworak" w:date="2015-05-03T18:04:00Z">
        <w:r w:rsidRPr="00303AE7">
          <w:rPr>
            <w:rFonts w:ascii="Times New Roman" w:hAnsi="Times New Roman" w:cs="Times New Roman"/>
            <w:sz w:val="20"/>
            <w:szCs w:val="20"/>
            <w:highlight w:val="yellow"/>
            <w:rPrChange w:id="489" w:author="Jennifer Dworak" w:date="2015-05-03T18:09:00Z">
              <w:rPr>
                <w:rFonts w:ascii="Times New Roman" w:hAnsi="Times New Roman" w:cs="Times New Roman"/>
                <w:sz w:val="20"/>
                <w:szCs w:val="20"/>
              </w:rPr>
            </w:rPrChange>
          </w:rPr>
          <w:t xml:space="preserve">circuit, multiple flip-flop values had highly skewed probabilities of </w:t>
        </w:r>
      </w:ins>
    </w:p>
    <w:p w:rsidR="00303AE7" w:rsidRPr="00303AE7" w:rsidRDefault="00303AE7" w:rsidP="006605AA">
      <w:pPr>
        <w:widowControl w:val="0"/>
        <w:numPr>
          <w:ins w:id="490" w:author="Jennifer Dworak" w:date="2015-05-03T18:04:00Z"/>
        </w:numPr>
        <w:autoSpaceDE w:val="0"/>
        <w:autoSpaceDN w:val="0"/>
        <w:adjustRightInd w:val="0"/>
        <w:rPr>
          <w:ins w:id="491" w:author="Jennifer Dworak" w:date="2015-05-03T18:04:00Z"/>
          <w:rFonts w:ascii="Times New Roman" w:hAnsi="Times New Roman" w:cs="Times New Roman"/>
          <w:sz w:val="20"/>
          <w:szCs w:val="20"/>
          <w:highlight w:val="yellow"/>
          <w:rPrChange w:id="492" w:author="Jennifer Dworak" w:date="2015-05-03T18:09:00Z">
            <w:rPr>
              <w:ins w:id="493" w:author="Jennifer Dworak" w:date="2015-05-03T18:04:00Z"/>
              <w:rFonts w:ascii="Times New Roman" w:hAnsi="Times New Roman" w:cs="Times New Roman"/>
              <w:sz w:val="20"/>
              <w:szCs w:val="20"/>
            </w:rPr>
          </w:rPrChange>
        </w:rPr>
      </w:pPr>
      <w:proofErr w:type="gramStart"/>
      <w:ins w:id="494" w:author="Jennifer Dworak" w:date="2015-05-03T18:04:00Z">
        <w:r w:rsidRPr="00303AE7">
          <w:rPr>
            <w:rFonts w:ascii="Times New Roman" w:hAnsi="Times New Roman" w:cs="Times New Roman"/>
            <w:sz w:val="20"/>
            <w:szCs w:val="20"/>
            <w:highlight w:val="yellow"/>
            <w:rPrChange w:id="495" w:author="Jennifer Dworak" w:date="2015-05-03T18:09:00Z">
              <w:rPr>
                <w:rFonts w:ascii="Times New Roman" w:hAnsi="Times New Roman" w:cs="Times New Roman"/>
                <w:sz w:val="20"/>
                <w:szCs w:val="20"/>
              </w:rPr>
            </w:rPrChange>
          </w:rPr>
          <w:t>being</w:t>
        </w:r>
        <w:proofErr w:type="gramEnd"/>
        <w:r w:rsidRPr="00303AE7">
          <w:rPr>
            <w:rFonts w:ascii="Times New Roman" w:hAnsi="Times New Roman" w:cs="Times New Roman"/>
            <w:sz w:val="20"/>
            <w:szCs w:val="20"/>
            <w:highlight w:val="yellow"/>
            <w:rPrChange w:id="496" w:author="Jennifer Dworak" w:date="2015-05-03T18:09:00Z">
              <w:rPr>
                <w:rFonts w:ascii="Times New Roman" w:hAnsi="Times New Roman" w:cs="Times New Roman"/>
                <w:sz w:val="20"/>
                <w:szCs w:val="20"/>
              </w:rPr>
            </w:rPrChange>
          </w:rPr>
          <w:t xml:space="preserve"> equal to a logic one or a logic zero.  This meant that it was</w:t>
        </w:r>
      </w:ins>
    </w:p>
    <w:p w:rsidR="00303AE7" w:rsidRPr="00303AE7" w:rsidRDefault="00303AE7" w:rsidP="006605AA">
      <w:pPr>
        <w:widowControl w:val="0"/>
        <w:numPr>
          <w:ins w:id="497" w:author="Jennifer Dworak" w:date="2015-05-03T18:04:00Z"/>
        </w:numPr>
        <w:autoSpaceDE w:val="0"/>
        <w:autoSpaceDN w:val="0"/>
        <w:adjustRightInd w:val="0"/>
        <w:rPr>
          <w:ins w:id="498" w:author="Jennifer Dworak" w:date="2015-05-03T18:05:00Z"/>
          <w:rFonts w:ascii="Times New Roman" w:hAnsi="Times New Roman" w:cs="Times New Roman"/>
          <w:sz w:val="20"/>
          <w:szCs w:val="20"/>
          <w:highlight w:val="yellow"/>
          <w:rPrChange w:id="499" w:author="Jennifer Dworak" w:date="2015-05-03T18:09:00Z">
            <w:rPr>
              <w:ins w:id="500" w:author="Jennifer Dworak" w:date="2015-05-03T18:05:00Z"/>
              <w:rFonts w:ascii="Times New Roman" w:hAnsi="Times New Roman" w:cs="Times New Roman"/>
              <w:sz w:val="20"/>
              <w:szCs w:val="20"/>
            </w:rPr>
          </w:rPrChange>
        </w:rPr>
      </w:pPr>
      <w:proofErr w:type="gramStart"/>
      <w:ins w:id="501" w:author="Jennifer Dworak" w:date="2015-05-03T18:05:00Z">
        <w:r w:rsidRPr="00303AE7">
          <w:rPr>
            <w:rFonts w:ascii="Times New Roman" w:hAnsi="Times New Roman" w:cs="Times New Roman"/>
            <w:sz w:val="20"/>
            <w:szCs w:val="20"/>
            <w:highlight w:val="yellow"/>
            <w:rPrChange w:id="502" w:author="Jennifer Dworak" w:date="2015-05-03T18:09:00Z">
              <w:rPr>
                <w:rFonts w:ascii="Times New Roman" w:hAnsi="Times New Roman" w:cs="Times New Roman"/>
                <w:sz w:val="20"/>
                <w:szCs w:val="20"/>
              </w:rPr>
            </w:rPrChange>
          </w:rPr>
          <w:t>very</w:t>
        </w:r>
        <w:proofErr w:type="gramEnd"/>
        <w:r w:rsidRPr="00303AE7">
          <w:rPr>
            <w:rFonts w:ascii="Times New Roman" w:hAnsi="Times New Roman" w:cs="Times New Roman"/>
            <w:sz w:val="20"/>
            <w:szCs w:val="20"/>
            <w:highlight w:val="yellow"/>
            <w:rPrChange w:id="503" w:author="Jennifer Dworak" w:date="2015-05-03T18:09:00Z">
              <w:rPr>
                <w:rFonts w:ascii="Times New Roman" w:hAnsi="Times New Roman" w:cs="Times New Roman"/>
                <w:sz w:val="20"/>
                <w:szCs w:val="20"/>
              </w:rPr>
            </w:rPrChange>
          </w:rPr>
          <w:t xml:space="preserve"> </w:t>
        </w:r>
      </w:ins>
      <w:ins w:id="504" w:author="Jennifer Dworak" w:date="2015-05-03T18:04:00Z">
        <w:r w:rsidRPr="00303AE7">
          <w:rPr>
            <w:rFonts w:ascii="Times New Roman" w:hAnsi="Times New Roman" w:cs="Times New Roman"/>
            <w:sz w:val="20"/>
            <w:szCs w:val="20"/>
            <w:highlight w:val="yellow"/>
            <w:rPrChange w:id="505" w:author="Jennifer Dworak" w:date="2015-05-03T18:09:00Z">
              <w:rPr>
                <w:rFonts w:ascii="Times New Roman" w:hAnsi="Times New Roman" w:cs="Times New Roman"/>
                <w:sz w:val="20"/>
                <w:szCs w:val="20"/>
              </w:rPr>
            </w:rPrChange>
          </w:rPr>
          <w:t xml:space="preserve">difficult to fortuitously meet any of the set of </w:t>
        </w:r>
      </w:ins>
      <w:ins w:id="506" w:author="Jennifer Dworak" w:date="2015-05-03T18:05:00Z">
        <w:r w:rsidRPr="00303AE7">
          <w:rPr>
            <w:rFonts w:ascii="Times New Roman" w:hAnsi="Times New Roman" w:cs="Times New Roman"/>
            <w:sz w:val="20"/>
            <w:szCs w:val="20"/>
            <w:highlight w:val="yellow"/>
            <w:rPrChange w:id="507" w:author="Jennifer Dworak" w:date="2015-05-03T18:09:00Z">
              <w:rPr>
                <w:rFonts w:ascii="Times New Roman" w:hAnsi="Times New Roman" w:cs="Times New Roman"/>
                <w:sz w:val="20"/>
                <w:szCs w:val="20"/>
              </w:rPr>
            </w:rPrChange>
          </w:rPr>
          <w:t>“non-mandatory” conditions</w:t>
        </w:r>
      </w:ins>
    </w:p>
    <w:p w:rsidR="00303AE7" w:rsidRPr="00303AE7" w:rsidRDefault="00303AE7" w:rsidP="006605AA">
      <w:pPr>
        <w:widowControl w:val="0"/>
        <w:numPr>
          <w:ins w:id="508" w:author="Jennifer Dworak" w:date="2015-05-03T18:05:00Z"/>
        </w:numPr>
        <w:autoSpaceDE w:val="0"/>
        <w:autoSpaceDN w:val="0"/>
        <w:adjustRightInd w:val="0"/>
        <w:rPr>
          <w:ins w:id="509" w:author="Jennifer Dworak" w:date="2015-05-03T18:06:00Z"/>
          <w:rFonts w:ascii="Times New Roman" w:hAnsi="Times New Roman" w:cs="Times New Roman"/>
          <w:sz w:val="20"/>
          <w:szCs w:val="20"/>
          <w:highlight w:val="yellow"/>
          <w:rPrChange w:id="510" w:author="Jennifer Dworak" w:date="2015-05-03T18:09:00Z">
            <w:rPr>
              <w:ins w:id="511" w:author="Jennifer Dworak" w:date="2015-05-03T18:06:00Z"/>
              <w:rFonts w:ascii="Times New Roman" w:hAnsi="Times New Roman" w:cs="Times New Roman"/>
              <w:sz w:val="20"/>
              <w:szCs w:val="20"/>
            </w:rPr>
          </w:rPrChange>
        </w:rPr>
      </w:pPr>
      <w:proofErr w:type="gramStart"/>
      <w:ins w:id="512" w:author="Jennifer Dworak" w:date="2015-05-03T18:05:00Z">
        <w:r w:rsidRPr="00303AE7">
          <w:rPr>
            <w:rFonts w:ascii="Times New Roman" w:hAnsi="Times New Roman" w:cs="Times New Roman"/>
            <w:sz w:val="20"/>
            <w:szCs w:val="20"/>
            <w:highlight w:val="yellow"/>
            <w:rPrChange w:id="513" w:author="Jennifer Dworak" w:date="2015-05-03T18:09:00Z">
              <w:rPr>
                <w:rFonts w:ascii="Times New Roman" w:hAnsi="Times New Roman" w:cs="Times New Roman"/>
                <w:sz w:val="20"/>
                <w:szCs w:val="20"/>
              </w:rPr>
            </w:rPrChange>
          </w:rPr>
          <w:t>for</w:t>
        </w:r>
        <w:proofErr w:type="gramEnd"/>
        <w:r w:rsidRPr="00303AE7">
          <w:rPr>
            <w:rFonts w:ascii="Times New Roman" w:hAnsi="Times New Roman" w:cs="Times New Roman"/>
            <w:sz w:val="20"/>
            <w:szCs w:val="20"/>
            <w:highlight w:val="yellow"/>
            <w:rPrChange w:id="514" w:author="Jennifer Dworak" w:date="2015-05-03T18:09:00Z">
              <w:rPr>
                <w:rFonts w:ascii="Times New Roman" w:hAnsi="Times New Roman" w:cs="Times New Roman"/>
                <w:sz w:val="20"/>
                <w:szCs w:val="20"/>
              </w:rPr>
            </w:rPrChange>
          </w:rPr>
          <w:t xml:space="preserve"> a cell-aware</w:t>
        </w:r>
      </w:ins>
      <w:ins w:id="515" w:author="Jennifer Dworak" w:date="2015-05-03T18:07:00Z">
        <w:r w:rsidRPr="00303AE7">
          <w:rPr>
            <w:rFonts w:ascii="Times New Roman" w:hAnsi="Times New Roman" w:cs="Times New Roman"/>
            <w:sz w:val="20"/>
            <w:szCs w:val="20"/>
            <w:highlight w:val="yellow"/>
            <w:rPrChange w:id="516" w:author="Jennifer Dworak" w:date="2015-05-03T18:09:00Z">
              <w:rPr>
                <w:rFonts w:ascii="Times New Roman" w:hAnsi="Times New Roman" w:cs="Times New Roman"/>
                <w:sz w:val="20"/>
                <w:szCs w:val="20"/>
              </w:rPr>
            </w:rPrChange>
          </w:rPr>
          <w:t>-type</w:t>
        </w:r>
      </w:ins>
      <w:ins w:id="517" w:author="Jennifer Dworak" w:date="2015-05-03T18:05:00Z">
        <w:r w:rsidRPr="00303AE7">
          <w:rPr>
            <w:rFonts w:ascii="Times New Roman" w:hAnsi="Times New Roman" w:cs="Times New Roman"/>
            <w:sz w:val="20"/>
            <w:szCs w:val="20"/>
            <w:highlight w:val="yellow"/>
            <w:rPrChange w:id="518" w:author="Jennifer Dworak" w:date="2015-05-03T18:09:00Z">
              <w:rPr>
                <w:rFonts w:ascii="Times New Roman" w:hAnsi="Times New Roman" w:cs="Times New Roman"/>
                <w:sz w:val="20"/>
                <w:szCs w:val="20"/>
              </w:rPr>
            </w:rPrChange>
          </w:rPr>
          <w:t xml:space="preserve"> fault in some cases</w:t>
        </w:r>
      </w:ins>
      <w:ins w:id="519" w:author="Jennifer Dworak" w:date="2015-05-03T18:06:00Z">
        <w:r w:rsidRPr="00303AE7">
          <w:rPr>
            <w:rFonts w:ascii="Times New Roman" w:hAnsi="Times New Roman" w:cs="Times New Roman"/>
            <w:sz w:val="20"/>
            <w:szCs w:val="20"/>
            <w:highlight w:val="yellow"/>
            <w:rPrChange w:id="520" w:author="Jennifer Dworak" w:date="2015-05-03T18:09:00Z">
              <w:rPr>
                <w:rFonts w:ascii="Times New Roman" w:hAnsi="Times New Roman" w:cs="Times New Roman"/>
                <w:sz w:val="20"/>
                <w:szCs w:val="20"/>
              </w:rPr>
            </w:rPrChange>
          </w:rPr>
          <w:t>—</w:t>
        </w:r>
      </w:ins>
      <w:ins w:id="521" w:author="Jennifer Dworak" w:date="2015-05-03T18:05:00Z">
        <w:r w:rsidRPr="00303AE7">
          <w:rPr>
            <w:rFonts w:ascii="Times New Roman" w:hAnsi="Times New Roman" w:cs="Times New Roman"/>
            <w:sz w:val="20"/>
            <w:szCs w:val="20"/>
            <w:highlight w:val="yellow"/>
            <w:rPrChange w:id="522" w:author="Jennifer Dworak" w:date="2015-05-03T18:09:00Z">
              <w:rPr>
                <w:rFonts w:ascii="Times New Roman" w:hAnsi="Times New Roman" w:cs="Times New Roman"/>
                <w:sz w:val="20"/>
                <w:szCs w:val="20"/>
              </w:rPr>
            </w:rPrChange>
          </w:rPr>
          <w:t xml:space="preserve">even </w:t>
        </w:r>
      </w:ins>
      <w:ins w:id="523" w:author="Jennifer Dworak" w:date="2015-05-03T18:06:00Z">
        <w:r w:rsidRPr="00303AE7">
          <w:rPr>
            <w:rFonts w:ascii="Times New Roman" w:hAnsi="Times New Roman" w:cs="Times New Roman"/>
            <w:sz w:val="20"/>
            <w:szCs w:val="20"/>
            <w:highlight w:val="yellow"/>
            <w:rPrChange w:id="524" w:author="Jennifer Dworak" w:date="2015-05-03T18:09:00Z">
              <w:rPr>
                <w:rFonts w:ascii="Times New Roman" w:hAnsi="Times New Roman" w:cs="Times New Roman"/>
                <w:sz w:val="20"/>
                <w:szCs w:val="20"/>
              </w:rPr>
            </w:rPrChange>
          </w:rPr>
          <w:t>when the mandatory conditions</w:t>
        </w:r>
      </w:ins>
    </w:p>
    <w:p w:rsidR="00303AE7" w:rsidRPr="00303AE7" w:rsidRDefault="00303AE7" w:rsidP="006605AA">
      <w:pPr>
        <w:widowControl w:val="0"/>
        <w:numPr>
          <w:ins w:id="525" w:author="Jennifer Dworak" w:date="2015-05-03T18:06:00Z"/>
        </w:numPr>
        <w:autoSpaceDE w:val="0"/>
        <w:autoSpaceDN w:val="0"/>
        <w:adjustRightInd w:val="0"/>
        <w:rPr>
          <w:ins w:id="526" w:author="Jennifer Dworak" w:date="2015-05-03T18:06:00Z"/>
          <w:rFonts w:ascii="Times New Roman" w:hAnsi="Times New Roman" w:cs="Times New Roman"/>
          <w:sz w:val="20"/>
          <w:szCs w:val="20"/>
          <w:highlight w:val="yellow"/>
          <w:rPrChange w:id="527" w:author="Jennifer Dworak" w:date="2015-05-03T18:09:00Z">
            <w:rPr>
              <w:ins w:id="528" w:author="Jennifer Dworak" w:date="2015-05-03T18:06:00Z"/>
              <w:rFonts w:ascii="Times New Roman" w:hAnsi="Times New Roman" w:cs="Times New Roman"/>
              <w:sz w:val="20"/>
              <w:szCs w:val="20"/>
            </w:rPr>
          </w:rPrChange>
        </w:rPr>
      </w:pPr>
      <w:proofErr w:type="gramStart"/>
      <w:ins w:id="529" w:author="Jennifer Dworak" w:date="2015-05-03T18:06:00Z">
        <w:r w:rsidRPr="00303AE7">
          <w:rPr>
            <w:rFonts w:ascii="Times New Roman" w:hAnsi="Times New Roman" w:cs="Times New Roman"/>
            <w:sz w:val="20"/>
            <w:szCs w:val="20"/>
            <w:highlight w:val="yellow"/>
            <w:rPrChange w:id="530" w:author="Jennifer Dworak" w:date="2015-05-03T18:09:00Z">
              <w:rPr>
                <w:rFonts w:ascii="Times New Roman" w:hAnsi="Times New Roman" w:cs="Times New Roman"/>
                <w:sz w:val="20"/>
                <w:szCs w:val="20"/>
              </w:rPr>
            </w:rPrChange>
          </w:rPr>
          <w:t>themselves</w:t>
        </w:r>
        <w:proofErr w:type="gramEnd"/>
        <w:r w:rsidRPr="00303AE7">
          <w:rPr>
            <w:rFonts w:ascii="Times New Roman" w:hAnsi="Times New Roman" w:cs="Times New Roman"/>
            <w:sz w:val="20"/>
            <w:szCs w:val="20"/>
            <w:highlight w:val="yellow"/>
            <w:rPrChange w:id="531" w:author="Jennifer Dworak" w:date="2015-05-03T18:09:00Z">
              <w:rPr>
                <w:rFonts w:ascii="Times New Roman" w:hAnsi="Times New Roman" w:cs="Times New Roman"/>
                <w:sz w:val="20"/>
                <w:szCs w:val="20"/>
              </w:rPr>
            </w:rPrChange>
          </w:rPr>
          <w:t xml:space="preserve"> were met many times.  This was especially true when</w:t>
        </w:r>
      </w:ins>
    </w:p>
    <w:p w:rsidR="00303AE7" w:rsidRPr="00303AE7" w:rsidRDefault="00303AE7" w:rsidP="006605AA">
      <w:pPr>
        <w:widowControl w:val="0"/>
        <w:numPr>
          <w:ins w:id="532" w:author="Jennifer Dworak" w:date="2015-05-03T18:07:00Z"/>
        </w:numPr>
        <w:autoSpaceDE w:val="0"/>
        <w:autoSpaceDN w:val="0"/>
        <w:adjustRightInd w:val="0"/>
        <w:rPr>
          <w:ins w:id="533" w:author="Jennifer Dworak" w:date="2015-05-03T18:06:00Z"/>
          <w:rFonts w:ascii="Times New Roman" w:hAnsi="Times New Roman" w:cs="Times New Roman"/>
          <w:sz w:val="20"/>
          <w:szCs w:val="20"/>
          <w:highlight w:val="yellow"/>
          <w:rPrChange w:id="534" w:author="Jennifer Dworak" w:date="2015-05-03T18:09:00Z">
            <w:rPr>
              <w:ins w:id="535" w:author="Jennifer Dworak" w:date="2015-05-03T18:06:00Z"/>
              <w:rFonts w:ascii="Times New Roman" w:hAnsi="Times New Roman" w:cs="Times New Roman"/>
              <w:sz w:val="20"/>
              <w:szCs w:val="20"/>
            </w:rPr>
          </w:rPrChange>
        </w:rPr>
      </w:pPr>
      <w:proofErr w:type="gramStart"/>
      <w:ins w:id="536" w:author="Jennifer Dworak" w:date="2015-05-03T18:06:00Z">
        <w:r w:rsidRPr="00303AE7">
          <w:rPr>
            <w:rFonts w:ascii="Times New Roman" w:hAnsi="Times New Roman" w:cs="Times New Roman"/>
            <w:sz w:val="20"/>
            <w:szCs w:val="20"/>
            <w:highlight w:val="yellow"/>
            <w:rPrChange w:id="537" w:author="Jennifer Dworak" w:date="2015-05-03T18:09:00Z">
              <w:rPr>
                <w:rFonts w:ascii="Times New Roman" w:hAnsi="Times New Roman" w:cs="Times New Roman"/>
                <w:sz w:val="20"/>
                <w:szCs w:val="20"/>
              </w:rPr>
            </w:rPrChange>
          </w:rPr>
          <w:t>detection</w:t>
        </w:r>
        <w:proofErr w:type="gramEnd"/>
        <w:r w:rsidRPr="00303AE7">
          <w:rPr>
            <w:rFonts w:ascii="Times New Roman" w:hAnsi="Times New Roman" w:cs="Times New Roman"/>
            <w:sz w:val="20"/>
            <w:szCs w:val="20"/>
            <w:highlight w:val="yellow"/>
            <w:rPrChange w:id="538" w:author="Jennifer Dworak" w:date="2015-05-03T18:09:00Z">
              <w:rPr>
                <w:rFonts w:ascii="Times New Roman" w:hAnsi="Times New Roman" w:cs="Times New Roman"/>
                <w:sz w:val="20"/>
                <w:szCs w:val="20"/>
              </w:rPr>
            </w:rPrChange>
          </w:rPr>
          <w:t xml:space="preserve"> of a cell-aware</w:t>
        </w:r>
      </w:ins>
      <w:ins w:id="539" w:author="Jennifer Dworak" w:date="2015-05-03T18:07:00Z">
        <w:r w:rsidRPr="00303AE7">
          <w:rPr>
            <w:rFonts w:ascii="Times New Roman" w:hAnsi="Times New Roman" w:cs="Times New Roman"/>
            <w:sz w:val="20"/>
            <w:szCs w:val="20"/>
            <w:highlight w:val="yellow"/>
            <w:rPrChange w:id="540" w:author="Jennifer Dworak" w:date="2015-05-03T18:09:00Z">
              <w:rPr>
                <w:rFonts w:ascii="Times New Roman" w:hAnsi="Times New Roman" w:cs="Times New Roman"/>
                <w:sz w:val="20"/>
                <w:szCs w:val="20"/>
              </w:rPr>
            </w:rPrChange>
          </w:rPr>
          <w:t>-type</w:t>
        </w:r>
      </w:ins>
      <w:ins w:id="541" w:author="Jennifer Dworak" w:date="2015-05-03T18:06:00Z">
        <w:r w:rsidRPr="00303AE7">
          <w:rPr>
            <w:rFonts w:ascii="Times New Roman" w:hAnsi="Times New Roman" w:cs="Times New Roman"/>
            <w:sz w:val="20"/>
            <w:szCs w:val="20"/>
            <w:highlight w:val="yellow"/>
            <w:rPrChange w:id="542" w:author="Jennifer Dworak" w:date="2015-05-03T18:09:00Z">
              <w:rPr>
                <w:rFonts w:ascii="Times New Roman" w:hAnsi="Times New Roman" w:cs="Times New Roman"/>
                <w:sz w:val="20"/>
                <w:szCs w:val="20"/>
              </w:rPr>
            </w:rPrChange>
          </w:rPr>
          <w:t xml:space="preserve"> fault required many care-bits </w:t>
        </w:r>
      </w:ins>
      <w:ins w:id="543" w:author="Jennifer Dworak" w:date="2015-05-03T18:07:00Z">
        <w:r w:rsidRPr="00303AE7">
          <w:rPr>
            <w:rFonts w:ascii="Times New Roman" w:hAnsi="Times New Roman" w:cs="Times New Roman"/>
            <w:sz w:val="20"/>
            <w:szCs w:val="20"/>
            <w:highlight w:val="yellow"/>
            <w:rPrChange w:id="544" w:author="Jennifer Dworak" w:date="2015-05-03T18:09:00Z">
              <w:rPr>
                <w:rFonts w:ascii="Times New Roman" w:hAnsi="Times New Roman" w:cs="Times New Roman"/>
                <w:sz w:val="20"/>
                <w:szCs w:val="20"/>
              </w:rPr>
            </w:rPrChange>
          </w:rPr>
          <w:t xml:space="preserve">in its test patterns, </w:t>
        </w:r>
      </w:ins>
      <w:ins w:id="545" w:author="Jennifer Dworak" w:date="2015-05-03T18:06:00Z">
        <w:r w:rsidRPr="00303AE7">
          <w:rPr>
            <w:rFonts w:ascii="Times New Roman" w:hAnsi="Times New Roman" w:cs="Times New Roman"/>
            <w:sz w:val="20"/>
            <w:szCs w:val="20"/>
            <w:highlight w:val="yellow"/>
            <w:rPrChange w:id="546" w:author="Jennifer Dworak" w:date="2015-05-03T18:09:00Z">
              <w:rPr>
                <w:rFonts w:ascii="Times New Roman" w:hAnsi="Times New Roman" w:cs="Times New Roman"/>
                <w:sz w:val="20"/>
                <w:szCs w:val="20"/>
              </w:rPr>
            </w:rPrChange>
          </w:rPr>
          <w:t>but when there</w:t>
        </w:r>
      </w:ins>
    </w:p>
    <w:p w:rsidR="00303AE7" w:rsidRPr="00303AE7" w:rsidRDefault="00303AE7" w:rsidP="006605AA">
      <w:pPr>
        <w:widowControl w:val="0"/>
        <w:numPr>
          <w:ins w:id="547" w:author="Jennifer Dworak" w:date="2015-05-03T18:07:00Z"/>
        </w:numPr>
        <w:autoSpaceDE w:val="0"/>
        <w:autoSpaceDN w:val="0"/>
        <w:adjustRightInd w:val="0"/>
        <w:rPr>
          <w:ins w:id="548" w:author="Jennifer Dworak" w:date="2015-05-03T18:08:00Z"/>
          <w:rFonts w:ascii="Times New Roman" w:hAnsi="Times New Roman" w:cs="Times New Roman"/>
          <w:sz w:val="20"/>
          <w:szCs w:val="20"/>
          <w:highlight w:val="yellow"/>
          <w:rPrChange w:id="549" w:author="Jennifer Dworak" w:date="2015-05-03T18:09:00Z">
            <w:rPr>
              <w:ins w:id="550" w:author="Jennifer Dworak" w:date="2015-05-03T18:08:00Z"/>
              <w:rFonts w:ascii="Times New Roman" w:hAnsi="Times New Roman" w:cs="Times New Roman"/>
              <w:sz w:val="20"/>
              <w:szCs w:val="20"/>
            </w:rPr>
          </w:rPrChange>
        </w:rPr>
      </w:pPr>
      <w:proofErr w:type="gramStart"/>
      <w:ins w:id="551" w:author="Jennifer Dworak" w:date="2015-05-03T18:07:00Z">
        <w:r w:rsidRPr="00303AE7">
          <w:rPr>
            <w:rFonts w:ascii="Times New Roman" w:hAnsi="Times New Roman" w:cs="Times New Roman"/>
            <w:sz w:val="20"/>
            <w:szCs w:val="20"/>
            <w:highlight w:val="yellow"/>
            <w:rPrChange w:id="552" w:author="Jennifer Dworak" w:date="2015-05-03T18:09:00Z">
              <w:rPr>
                <w:rFonts w:ascii="Times New Roman" w:hAnsi="Times New Roman" w:cs="Times New Roman"/>
                <w:sz w:val="20"/>
                <w:szCs w:val="20"/>
              </w:rPr>
            </w:rPrChange>
          </w:rPr>
          <w:t>were</w:t>
        </w:r>
        <w:proofErr w:type="gramEnd"/>
        <w:r w:rsidRPr="00303AE7">
          <w:rPr>
            <w:rFonts w:ascii="Times New Roman" w:hAnsi="Times New Roman" w:cs="Times New Roman"/>
            <w:sz w:val="20"/>
            <w:szCs w:val="20"/>
            <w:highlight w:val="yellow"/>
            <w:rPrChange w:id="553" w:author="Jennifer Dworak" w:date="2015-05-03T18:09:00Z">
              <w:rPr>
                <w:rFonts w:ascii="Times New Roman" w:hAnsi="Times New Roman" w:cs="Times New Roman"/>
                <w:sz w:val="20"/>
                <w:szCs w:val="20"/>
              </w:rPr>
            </w:rPrChange>
          </w:rPr>
          <w:t xml:space="preserve"> also multiple alternative ways of realizing those care-bit assignments.  This led </w:t>
        </w:r>
      </w:ins>
      <w:ins w:id="554" w:author="Jennifer Dworak" w:date="2015-05-03T18:08:00Z">
        <w:r w:rsidRPr="00303AE7">
          <w:rPr>
            <w:rFonts w:ascii="Times New Roman" w:hAnsi="Times New Roman" w:cs="Times New Roman"/>
            <w:sz w:val="20"/>
            <w:szCs w:val="20"/>
            <w:highlight w:val="yellow"/>
            <w:rPrChange w:id="555" w:author="Jennifer Dworak" w:date="2015-05-03T18:09:00Z">
              <w:rPr>
                <w:rFonts w:ascii="Times New Roman" w:hAnsi="Times New Roman" w:cs="Times New Roman"/>
                <w:sz w:val="20"/>
                <w:szCs w:val="20"/>
              </w:rPr>
            </w:rPrChange>
          </w:rPr>
          <w:t>to few</w:t>
        </w:r>
      </w:ins>
    </w:p>
    <w:p w:rsidR="00303AE7" w:rsidRPr="00303AE7" w:rsidRDefault="00303AE7" w:rsidP="006605AA">
      <w:pPr>
        <w:widowControl w:val="0"/>
        <w:numPr>
          <w:ins w:id="556" w:author="Jennifer Dworak" w:date="2015-05-03T18:08:00Z"/>
        </w:numPr>
        <w:autoSpaceDE w:val="0"/>
        <w:autoSpaceDN w:val="0"/>
        <w:adjustRightInd w:val="0"/>
        <w:rPr>
          <w:ins w:id="557" w:author="Jennifer Dworak" w:date="2015-05-03T18:08:00Z"/>
          <w:rFonts w:ascii="Times New Roman" w:hAnsi="Times New Roman" w:cs="Times New Roman"/>
          <w:sz w:val="20"/>
          <w:szCs w:val="20"/>
          <w:highlight w:val="yellow"/>
          <w:rPrChange w:id="558" w:author="Jennifer Dworak" w:date="2015-05-03T18:09:00Z">
            <w:rPr>
              <w:ins w:id="559" w:author="Jennifer Dworak" w:date="2015-05-03T18:08:00Z"/>
              <w:rFonts w:ascii="Times New Roman" w:hAnsi="Times New Roman" w:cs="Times New Roman"/>
              <w:sz w:val="20"/>
              <w:szCs w:val="20"/>
            </w:rPr>
          </w:rPrChange>
        </w:rPr>
      </w:pPr>
      <w:proofErr w:type="gramStart"/>
      <w:ins w:id="560" w:author="Jennifer Dworak" w:date="2015-05-03T18:08:00Z">
        <w:r w:rsidRPr="00303AE7">
          <w:rPr>
            <w:rFonts w:ascii="Times New Roman" w:hAnsi="Times New Roman" w:cs="Times New Roman"/>
            <w:sz w:val="20"/>
            <w:szCs w:val="20"/>
            <w:highlight w:val="yellow"/>
            <w:rPrChange w:id="561" w:author="Jennifer Dworak" w:date="2015-05-03T18:09:00Z">
              <w:rPr>
                <w:rFonts w:ascii="Times New Roman" w:hAnsi="Times New Roman" w:cs="Times New Roman"/>
                <w:sz w:val="20"/>
                <w:szCs w:val="20"/>
              </w:rPr>
            </w:rPrChange>
          </w:rPr>
          <w:t>mandatory</w:t>
        </w:r>
        <w:proofErr w:type="gramEnd"/>
        <w:r w:rsidRPr="00303AE7">
          <w:rPr>
            <w:rFonts w:ascii="Times New Roman" w:hAnsi="Times New Roman" w:cs="Times New Roman"/>
            <w:sz w:val="20"/>
            <w:szCs w:val="20"/>
            <w:highlight w:val="yellow"/>
            <w:rPrChange w:id="562" w:author="Jennifer Dworak" w:date="2015-05-03T18:09:00Z">
              <w:rPr>
                <w:rFonts w:ascii="Times New Roman" w:hAnsi="Times New Roman" w:cs="Times New Roman"/>
                <w:sz w:val="20"/>
                <w:szCs w:val="20"/>
              </w:rPr>
            </w:rPrChange>
          </w:rPr>
          <w:t xml:space="preserve"> conditions that were common across all detection patterns, and high mandatory</w:t>
        </w:r>
      </w:ins>
    </w:p>
    <w:p w:rsidR="00303AE7" w:rsidRDefault="00303AE7" w:rsidP="006605AA">
      <w:pPr>
        <w:widowControl w:val="0"/>
        <w:numPr>
          <w:ins w:id="563" w:author="Jennifer Dworak" w:date="2015-05-03T18:09:00Z"/>
        </w:numPr>
        <w:autoSpaceDE w:val="0"/>
        <w:autoSpaceDN w:val="0"/>
        <w:adjustRightInd w:val="0"/>
        <w:rPr>
          <w:ins w:id="564" w:author="Jennifer Dworak" w:date="2015-05-03T18:04:00Z"/>
          <w:rFonts w:ascii="Times New Roman" w:hAnsi="Times New Roman" w:cs="Times New Roman"/>
          <w:sz w:val="20"/>
          <w:szCs w:val="20"/>
        </w:rPr>
      </w:pPr>
      <w:proofErr w:type="gramStart"/>
      <w:ins w:id="565" w:author="Jennifer Dworak" w:date="2015-05-03T18:09:00Z">
        <w:r w:rsidRPr="00303AE7">
          <w:rPr>
            <w:rFonts w:ascii="Times New Roman" w:hAnsi="Times New Roman" w:cs="Times New Roman"/>
            <w:sz w:val="20"/>
            <w:szCs w:val="20"/>
            <w:highlight w:val="yellow"/>
            <w:rPrChange w:id="566" w:author="Jennifer Dworak" w:date="2015-05-03T18:09:00Z">
              <w:rPr>
                <w:rFonts w:ascii="Times New Roman" w:hAnsi="Times New Roman" w:cs="Times New Roman"/>
                <w:sz w:val="20"/>
                <w:szCs w:val="20"/>
              </w:rPr>
            </w:rPrChange>
          </w:rPr>
          <w:t>condition</w:t>
        </w:r>
        <w:proofErr w:type="gramEnd"/>
        <w:r w:rsidRPr="00303AE7">
          <w:rPr>
            <w:rFonts w:ascii="Times New Roman" w:hAnsi="Times New Roman" w:cs="Times New Roman"/>
            <w:sz w:val="20"/>
            <w:szCs w:val="20"/>
            <w:highlight w:val="yellow"/>
            <w:rPrChange w:id="567" w:author="Jennifer Dworak" w:date="2015-05-03T18:09:00Z">
              <w:rPr>
                <w:rFonts w:ascii="Times New Roman" w:hAnsi="Times New Roman" w:cs="Times New Roman"/>
                <w:sz w:val="20"/>
                <w:szCs w:val="20"/>
              </w:rPr>
            </w:rPrChange>
          </w:rPr>
          <w:t xml:space="preserve"> detection </w:t>
        </w:r>
        <w:commentRangeStart w:id="568"/>
        <w:r w:rsidRPr="00303AE7">
          <w:rPr>
            <w:rFonts w:ascii="Times New Roman" w:hAnsi="Times New Roman" w:cs="Times New Roman"/>
            <w:sz w:val="20"/>
            <w:szCs w:val="20"/>
            <w:highlight w:val="yellow"/>
            <w:rPrChange w:id="569" w:author="Jennifer Dworak" w:date="2015-05-03T18:09:00Z">
              <w:rPr>
                <w:rFonts w:ascii="Times New Roman" w:hAnsi="Times New Roman" w:cs="Times New Roman"/>
                <w:sz w:val="20"/>
                <w:szCs w:val="20"/>
              </w:rPr>
            </w:rPrChange>
          </w:rPr>
          <w:t>counts</w:t>
        </w:r>
      </w:ins>
      <w:commentRangeEnd w:id="568"/>
      <w:ins w:id="570" w:author="Jennifer Dworak" w:date="2015-05-03T18:10:00Z">
        <w:r>
          <w:rPr>
            <w:rStyle w:val="CommentReference"/>
            <w:vanish/>
          </w:rPr>
          <w:commentReference w:id="568"/>
        </w:r>
      </w:ins>
      <w:ins w:id="571" w:author="Jennifer Dworak" w:date="2015-05-03T18:09:00Z">
        <w:r w:rsidRPr="00303AE7">
          <w:rPr>
            <w:rFonts w:ascii="Times New Roman" w:hAnsi="Times New Roman" w:cs="Times New Roman"/>
            <w:sz w:val="20"/>
            <w:szCs w:val="20"/>
            <w:highlight w:val="yellow"/>
            <w:rPrChange w:id="572" w:author="Jennifer Dworak" w:date="2015-05-03T18:09:00Z">
              <w:rPr>
                <w:rFonts w:ascii="Times New Roman" w:hAnsi="Times New Roman" w:cs="Times New Roman"/>
                <w:sz w:val="20"/>
                <w:szCs w:val="20"/>
              </w:rPr>
            </w:rPrChange>
          </w:rPr>
          <w:t>.</w:t>
        </w:r>
      </w:ins>
    </w:p>
    <w:p w:rsidR="00303AE7" w:rsidRDefault="00303AE7" w:rsidP="006605AA">
      <w:pPr>
        <w:widowControl w:val="0"/>
        <w:numPr>
          <w:ins w:id="573" w:author="Jennifer Dworak" w:date="2015-05-03T18:04:00Z"/>
        </w:numPr>
        <w:autoSpaceDE w:val="0"/>
        <w:autoSpaceDN w:val="0"/>
        <w:adjustRightInd w:val="0"/>
        <w:rPr>
          <w:ins w:id="574" w:author="Jennifer Dworak" w:date="2015-05-03T18:04:00Z"/>
          <w:rFonts w:ascii="Times New Roman" w:hAnsi="Times New Roman" w:cs="Times New Roman"/>
          <w:sz w:val="20"/>
          <w:szCs w:val="20"/>
        </w:rPr>
      </w:pPr>
    </w:p>
    <w:p w:rsidR="006605AA" w:rsidRDefault="00303AE7" w:rsidP="006605AA">
      <w:pPr>
        <w:widowControl w:val="0"/>
        <w:numPr>
          <w:ins w:id="575" w:author="Jennifer Dworak" w:date="2015-05-03T18:04:00Z"/>
        </w:numPr>
        <w:autoSpaceDE w:val="0"/>
        <w:autoSpaceDN w:val="0"/>
        <w:adjustRightInd w:val="0"/>
        <w:rPr>
          <w:rFonts w:ascii="Times New Roman" w:hAnsi="Times New Roman" w:cs="Times New Roman"/>
          <w:sz w:val="20"/>
          <w:szCs w:val="20"/>
        </w:rPr>
      </w:pPr>
      <w:ins w:id="576" w:author="Jennifer Dworak" w:date="2015-05-03T18:09:00Z">
        <w:r>
          <w:rPr>
            <w:rFonts w:ascii="Times New Roman" w:hAnsi="Times New Roman" w:cs="Times New Roman"/>
            <w:sz w:val="20"/>
            <w:szCs w:val="20"/>
          </w:rPr>
          <w:t>I</w:t>
        </w:r>
      </w:ins>
      <w:del w:id="577" w:author="Jennifer Dworak" w:date="2015-05-03T18:09:00Z">
        <w:r w:rsidR="006605AA" w:rsidDel="00303AE7">
          <w:rPr>
            <w:rFonts w:ascii="Times New Roman" w:hAnsi="Times New Roman" w:cs="Times New Roman"/>
            <w:sz w:val="20"/>
            <w:szCs w:val="20"/>
          </w:rPr>
          <w:delText>Again, i</w:delText>
        </w:r>
      </w:del>
      <w:r w:rsidR="006605AA">
        <w:rPr>
          <w:rFonts w:ascii="Times New Roman" w:hAnsi="Times New Roman" w:cs="Times New Roman"/>
          <w:sz w:val="20"/>
          <w:szCs w:val="20"/>
        </w:rPr>
        <w:t>n future efforts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will manipulate the prediction criteria more to determine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if</w:t>
      </w:r>
      <w:proofErr w:type="gramEnd"/>
      <w:r>
        <w:rPr>
          <w:rFonts w:ascii="Times New Roman" w:hAnsi="Times New Roman" w:cs="Times New Roman"/>
          <w:sz w:val="20"/>
          <w:szCs w:val="20"/>
        </w:rPr>
        <w:t xml:space="preserve"> increasing the required mandatory count before a fault is</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predicted</w:t>
      </w:r>
      <w:proofErr w:type="gramEnd"/>
      <w:r>
        <w:rPr>
          <w:rFonts w:ascii="Times New Roman" w:hAnsi="Times New Roman" w:cs="Times New Roman"/>
          <w:sz w:val="20"/>
          <w:szCs w:val="20"/>
        </w:rPr>
        <w:t>” functional will have a positive effect on these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statistics</w:t>
      </w:r>
      <w:proofErr w:type="gramEnd"/>
      <w:r>
        <w:rPr>
          <w:rFonts w:ascii="Times New Roman" w:hAnsi="Times New Roman" w:cs="Times New Roman"/>
          <w:sz w:val="20"/>
          <w:szCs w:val="20"/>
        </w:rPr>
        <w:t>. With the second circuit we tested however (DES56)</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function was known, and we had much better results. The</w:t>
      </w:r>
    </w:p>
    <w:p w:rsidR="006605AA" w:rsidRDefault="006605AA" w:rsidP="006605AA">
      <w:pPr>
        <w:rPr>
          <w:rFonts w:ascii="Times New Roman" w:hAnsi="Times New Roman" w:cs="Times New Roman"/>
          <w:sz w:val="20"/>
          <w:szCs w:val="20"/>
        </w:rPr>
      </w:pPr>
      <w:proofErr w:type="gramStart"/>
      <w:r>
        <w:rPr>
          <w:rFonts w:ascii="Times New Roman" w:hAnsi="Times New Roman" w:cs="Times New Roman"/>
          <w:sz w:val="20"/>
          <w:szCs w:val="20"/>
        </w:rPr>
        <w:t>confusion</w:t>
      </w:r>
      <w:proofErr w:type="gramEnd"/>
      <w:r>
        <w:rPr>
          <w:rFonts w:ascii="Times New Roman" w:hAnsi="Times New Roman" w:cs="Times New Roman"/>
          <w:sz w:val="20"/>
          <w:szCs w:val="20"/>
        </w:rPr>
        <w:t xml:space="preserve"> matrix for this circuit is in Figure </w:t>
      </w:r>
      <w:commentRangeStart w:id="578"/>
      <w:r>
        <w:rPr>
          <w:rFonts w:ascii="Times New Roman" w:hAnsi="Times New Roman" w:cs="Times New Roman"/>
          <w:sz w:val="20"/>
          <w:szCs w:val="20"/>
        </w:rPr>
        <w:t>9</w:t>
      </w:r>
      <w:commentRangeEnd w:id="578"/>
      <w:ins w:id="579" w:author="Jennifer Dworak" w:date="2015-05-03T18:10:00Z">
        <w:r w:rsidR="00303AE7">
          <w:rPr>
            <w:rStyle w:val="CommentReference"/>
            <w:vanish/>
          </w:rPr>
          <w:commentReference w:id="578"/>
        </w:r>
        <w:r w:rsidR="00303AE7">
          <w:rPr>
            <w:rFonts w:ascii="Times New Roman" w:hAnsi="Times New Roman" w:cs="Times New Roman"/>
            <w:sz w:val="20"/>
            <w:szCs w:val="20"/>
          </w:rPr>
          <w:t>.</w:t>
        </w:r>
      </w:ins>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Again the statistics were calculated based on the matrix</w:t>
      </w:r>
    </w:p>
    <w:p w:rsidR="006605AA" w:rsidRDefault="006605AA" w:rsidP="006605AA">
      <w:pPr>
        <w:rPr>
          <w:rFonts w:ascii="Times New Roman" w:hAnsi="Times New Roman" w:cs="Times New Roman"/>
          <w:sz w:val="20"/>
          <w:szCs w:val="20"/>
        </w:rPr>
      </w:pPr>
      <w:r>
        <w:rPr>
          <w:rFonts w:ascii="Times New Roman" w:hAnsi="Times New Roman" w:cs="Times New Roman"/>
          <w:sz w:val="20"/>
          <w:szCs w:val="20"/>
        </w:rPr>
        <w:t>(Figure 10), and this time we saw much better results.</w:t>
      </w:r>
    </w:p>
    <w:p w:rsidR="006605AA" w:rsidRDefault="006605AA" w:rsidP="006605AA">
      <w:pPr>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We can see that this is an extremely accurate classification</w:t>
      </w:r>
    </w:p>
    <w:p w:rsidR="00303AE7" w:rsidRDefault="006605AA" w:rsidP="006605AA">
      <w:pPr>
        <w:widowControl w:val="0"/>
        <w:autoSpaceDE w:val="0"/>
        <w:autoSpaceDN w:val="0"/>
        <w:adjustRightInd w:val="0"/>
        <w:rPr>
          <w:ins w:id="580" w:author="Jennifer Dworak" w:date="2015-05-03T18:11:00Z"/>
          <w:rFonts w:ascii="Times New Roman" w:hAnsi="Times New Roman" w:cs="Times New Roman"/>
          <w:sz w:val="20"/>
          <w:szCs w:val="20"/>
        </w:rPr>
      </w:pPr>
      <w:proofErr w:type="gramStart"/>
      <w:r>
        <w:rPr>
          <w:rFonts w:ascii="Times New Roman" w:hAnsi="Times New Roman" w:cs="Times New Roman"/>
          <w:sz w:val="20"/>
          <w:szCs w:val="20"/>
        </w:rPr>
        <w:t>methodology</w:t>
      </w:r>
      <w:proofErr w:type="gramEnd"/>
      <w:r>
        <w:rPr>
          <w:rFonts w:ascii="Times New Roman" w:hAnsi="Times New Roman" w:cs="Times New Roman"/>
          <w:sz w:val="20"/>
          <w:szCs w:val="20"/>
        </w:rPr>
        <w:t xml:space="preserve"> if you know the functionality of the circuit</w:t>
      </w:r>
      <w:ins w:id="581" w:author="Jennifer Dworak" w:date="2015-05-03T18:11:00Z">
        <w:r w:rsidR="00303AE7">
          <w:rPr>
            <w:rFonts w:ascii="Times New Roman" w:hAnsi="Times New Roman" w:cs="Times New Roman"/>
            <w:sz w:val="20"/>
            <w:szCs w:val="20"/>
          </w:rPr>
          <w:t xml:space="preserve"> and if the</w:t>
        </w:r>
      </w:ins>
    </w:p>
    <w:p w:rsidR="006605AA" w:rsidRDefault="00303AE7" w:rsidP="006605AA">
      <w:pPr>
        <w:widowControl w:val="0"/>
        <w:numPr>
          <w:ins w:id="582" w:author="Jennifer Dworak" w:date="2015-05-03T18:11:00Z"/>
        </w:numPr>
        <w:autoSpaceDE w:val="0"/>
        <w:autoSpaceDN w:val="0"/>
        <w:adjustRightInd w:val="0"/>
        <w:rPr>
          <w:rFonts w:ascii="Times New Roman" w:hAnsi="Times New Roman" w:cs="Times New Roman"/>
          <w:sz w:val="20"/>
          <w:szCs w:val="20"/>
        </w:rPr>
      </w:pPr>
      <w:proofErr w:type="gramStart"/>
      <w:ins w:id="583" w:author="Jennifer Dworak" w:date="2015-05-03T18:11:00Z">
        <w:r>
          <w:rPr>
            <w:rFonts w:ascii="Times New Roman" w:hAnsi="Times New Roman" w:cs="Times New Roman"/>
            <w:sz w:val="20"/>
            <w:szCs w:val="20"/>
          </w:rPr>
          <w:t>state</w:t>
        </w:r>
        <w:proofErr w:type="gramEnd"/>
        <w:r>
          <w:rPr>
            <w:rFonts w:ascii="Times New Roman" w:hAnsi="Times New Roman" w:cs="Times New Roman"/>
            <w:sz w:val="20"/>
            <w:szCs w:val="20"/>
          </w:rPr>
          <w:t xml:space="preserve"> space is sufficiently traversed in functional mode</w:t>
        </w:r>
      </w:ins>
      <w:r w:rsidR="006605AA">
        <w:rPr>
          <w:rFonts w:ascii="Times New Roman" w:hAnsi="Times New Roman" w:cs="Times New Roman"/>
          <w:sz w:val="20"/>
          <w:szCs w:val="20"/>
        </w:rPr>
        <w:t>. We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calculate the </w:t>
      </w:r>
      <w:r>
        <w:rPr>
          <w:rFonts w:ascii="Times New Roman" w:hAnsi="Times New Roman" w:cs="Times New Roman"/>
          <w:b/>
          <w:bCs/>
          <w:sz w:val="20"/>
          <w:szCs w:val="20"/>
        </w:rPr>
        <w:t>F</w:t>
      </w:r>
      <w:r>
        <w:rPr>
          <w:rFonts w:ascii="Times New Roman" w:hAnsi="Times New Roman" w:cs="Times New Roman"/>
          <w:sz w:val="14"/>
          <w:szCs w:val="14"/>
        </w:rPr>
        <w:t xml:space="preserve">1 </w:t>
      </w:r>
      <w:r>
        <w:rPr>
          <w:rFonts w:ascii="Times New Roman" w:hAnsi="Times New Roman" w:cs="Times New Roman"/>
          <w:sz w:val="20"/>
          <w:szCs w:val="20"/>
        </w:rPr>
        <w:t xml:space="preserve"> score of the predictor as well (values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closer</w:t>
      </w:r>
      <w:proofErr w:type="gramEnd"/>
      <w:r>
        <w:rPr>
          <w:rFonts w:ascii="Times New Roman" w:hAnsi="Times New Roman" w:cs="Times New Roman"/>
          <w:sz w:val="20"/>
          <w:szCs w:val="20"/>
        </w:rPr>
        <w:t xml:space="preserve"> to one represent a better classification scheme).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b/>
          <w:bCs/>
          <w:sz w:val="20"/>
          <w:szCs w:val="20"/>
        </w:rPr>
        <w:t>F</w:t>
      </w:r>
      <w:r>
        <w:rPr>
          <w:rFonts w:ascii="Times New Roman" w:hAnsi="Times New Roman" w:cs="Times New Roman"/>
          <w:sz w:val="14"/>
          <w:szCs w:val="14"/>
        </w:rPr>
        <w:t xml:space="preserve">1 </w:t>
      </w:r>
      <w:r>
        <w:rPr>
          <w:rFonts w:ascii="Times New Roman" w:hAnsi="Times New Roman" w:cs="Times New Roman"/>
          <w:sz w:val="20"/>
          <w:szCs w:val="20"/>
        </w:rPr>
        <w:t xml:space="preserve"> score</w:t>
      </w:r>
      <w:proofErr w:type="gramEnd"/>
      <w:r>
        <w:rPr>
          <w:rFonts w:ascii="Times New Roman" w:hAnsi="Times New Roman" w:cs="Times New Roman"/>
          <w:sz w:val="20"/>
          <w:szCs w:val="20"/>
        </w:rPr>
        <w:t xml:space="preserve"> for this confusion matrix is 0.997835. This is a very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high</w:t>
      </w:r>
      <w:proofErr w:type="gramEnd"/>
      <w:r>
        <w:rPr>
          <w:rFonts w:ascii="Times New Roman" w:hAnsi="Times New Roman" w:cs="Times New Roman"/>
          <w:sz w:val="20"/>
          <w:szCs w:val="20"/>
        </w:rPr>
        <w:t xml:space="preserve"> </w:t>
      </w:r>
      <w:r>
        <w:rPr>
          <w:rFonts w:ascii="Times New Roman" w:hAnsi="Times New Roman" w:cs="Times New Roman"/>
          <w:b/>
          <w:bCs/>
          <w:sz w:val="20"/>
          <w:szCs w:val="20"/>
        </w:rPr>
        <w:t>F</w:t>
      </w:r>
      <w:r>
        <w:rPr>
          <w:rFonts w:ascii="Times New Roman" w:hAnsi="Times New Roman" w:cs="Times New Roman"/>
          <w:sz w:val="14"/>
          <w:szCs w:val="14"/>
        </w:rPr>
        <w:t xml:space="preserve">1 </w:t>
      </w:r>
      <w:r>
        <w:rPr>
          <w:rFonts w:ascii="Times New Roman" w:hAnsi="Times New Roman" w:cs="Times New Roman"/>
          <w:sz w:val="20"/>
          <w:szCs w:val="20"/>
        </w:rPr>
        <w:t xml:space="preserve"> score, which again corroborates that </w:t>
      </w:r>
      <w:ins w:id="584" w:author="Jennifer Dworak" w:date="2015-05-03T18:12:00Z">
        <w:r w:rsidR="00303AE7">
          <w:rPr>
            <w:rFonts w:ascii="Times New Roman" w:hAnsi="Times New Roman" w:cs="Times New Roman"/>
            <w:sz w:val="20"/>
            <w:szCs w:val="20"/>
          </w:rPr>
          <w:t>m</w:t>
        </w:r>
      </w:ins>
      <w:del w:id="585" w:author="Jennifer Dworak" w:date="2015-05-03T18:12:00Z">
        <w:r w:rsidDel="00303AE7">
          <w:rPr>
            <w:rFonts w:ascii="Times New Roman" w:hAnsi="Times New Roman" w:cs="Times New Roman"/>
            <w:sz w:val="20"/>
            <w:szCs w:val="20"/>
          </w:rPr>
          <w:delText>M</w:delText>
        </w:r>
      </w:del>
      <w:r>
        <w:rPr>
          <w:rFonts w:ascii="Times New Roman" w:hAnsi="Times New Roman" w:cs="Times New Roman"/>
          <w:sz w:val="20"/>
          <w:szCs w:val="20"/>
        </w:rPr>
        <w:t>andatory counts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during</w:t>
      </w:r>
      <w:proofErr w:type="gramEnd"/>
      <w:r>
        <w:rPr>
          <w:rFonts w:ascii="Times New Roman" w:hAnsi="Times New Roman" w:cs="Times New Roman"/>
          <w:sz w:val="20"/>
          <w:szCs w:val="20"/>
        </w:rPr>
        <w:t xml:space="preserve"> functional simulation </w:t>
      </w:r>
      <w:ins w:id="586" w:author="Jennifer Dworak" w:date="2015-05-03T18:12:00Z">
        <w:r w:rsidR="00303AE7">
          <w:rPr>
            <w:rFonts w:ascii="Times New Roman" w:hAnsi="Times New Roman" w:cs="Times New Roman"/>
            <w:sz w:val="20"/>
            <w:szCs w:val="20"/>
          </w:rPr>
          <w:t xml:space="preserve">can be </w:t>
        </w:r>
      </w:ins>
      <w:del w:id="587" w:author="Jennifer Dworak" w:date="2015-05-03T18:12:00Z">
        <w:r w:rsidDel="00303AE7">
          <w:rPr>
            <w:rFonts w:ascii="Times New Roman" w:hAnsi="Times New Roman" w:cs="Times New Roman"/>
            <w:sz w:val="20"/>
            <w:szCs w:val="20"/>
          </w:rPr>
          <w:delText xml:space="preserve">are </w:delText>
        </w:r>
      </w:del>
      <w:r>
        <w:rPr>
          <w:rFonts w:ascii="Times New Roman" w:hAnsi="Times New Roman" w:cs="Times New Roman"/>
          <w:sz w:val="20"/>
          <w:szCs w:val="20"/>
        </w:rPr>
        <w:t>excellent classifiers. The final</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statistic</w:t>
      </w:r>
      <w:proofErr w:type="gramEnd"/>
      <w:r>
        <w:rPr>
          <w:rFonts w:ascii="Times New Roman" w:hAnsi="Times New Roman" w:cs="Times New Roman"/>
          <w:sz w:val="20"/>
          <w:szCs w:val="20"/>
        </w:rPr>
        <w:t xml:space="preserve"> produced in regards to this confusion matrix is known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as</w:t>
      </w:r>
      <w:proofErr w:type="gramEnd"/>
      <w:r>
        <w:rPr>
          <w:rFonts w:ascii="Times New Roman" w:hAnsi="Times New Roman" w:cs="Times New Roman"/>
          <w:sz w:val="20"/>
          <w:szCs w:val="20"/>
        </w:rPr>
        <w:t xml:space="preserve"> Matthew’s correlation coefficient. This is a good segue into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next analysis of our data, as it represents only a single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way</w:t>
      </w:r>
      <w:proofErr w:type="gramEnd"/>
      <w:r>
        <w:rPr>
          <w:rFonts w:ascii="Times New Roman" w:hAnsi="Times New Roman" w:cs="Times New Roman"/>
          <w:sz w:val="20"/>
          <w:szCs w:val="20"/>
        </w:rPr>
        <w:t xml:space="preserve"> that the correlation of two variables can be calculated,</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but</w:t>
      </w:r>
      <w:proofErr w:type="gramEnd"/>
      <w:r>
        <w:rPr>
          <w:rFonts w:ascii="Times New Roman" w:hAnsi="Times New Roman" w:cs="Times New Roman"/>
          <w:sz w:val="20"/>
          <w:szCs w:val="20"/>
        </w:rPr>
        <w:t xml:space="preserve"> specifically regards the false negative and false positive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rates</w:t>
      </w:r>
      <w:proofErr w:type="gramEnd"/>
      <w:r>
        <w:rPr>
          <w:rFonts w:ascii="Times New Roman" w:hAnsi="Times New Roman" w:cs="Times New Roman"/>
          <w:sz w:val="20"/>
          <w:szCs w:val="20"/>
        </w:rPr>
        <w:t xml:space="preserve"> described by the confusion matrix. Matthew’s correlation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coefficient</w:t>
      </w:r>
      <w:proofErr w:type="gramEnd"/>
      <w:r>
        <w:rPr>
          <w:rFonts w:ascii="Times New Roman" w:hAnsi="Times New Roman" w:cs="Times New Roman"/>
          <w:sz w:val="20"/>
          <w:szCs w:val="20"/>
        </w:rPr>
        <w:t xml:space="preserve"> is calculated to be 0.93339</w:t>
      </w:r>
      <w:ins w:id="588" w:author="Jennifer Dworak" w:date="2015-05-03T18:12:00Z">
        <w:r w:rsidR="00DA52D6">
          <w:rPr>
            <w:rFonts w:ascii="Times New Roman" w:hAnsi="Times New Roman" w:cs="Times New Roman"/>
            <w:sz w:val="20"/>
            <w:szCs w:val="20"/>
          </w:rPr>
          <w:t>.</w:t>
        </w:r>
      </w:ins>
      <w:del w:id="589" w:author="Jennifer Dworak" w:date="2015-05-03T18:12:00Z">
        <w:r w:rsidDel="00DA52D6">
          <w:rPr>
            <w:rFonts w:ascii="Times New Roman" w:hAnsi="Times New Roman" w:cs="Times New Roman"/>
            <w:sz w:val="20"/>
            <w:szCs w:val="20"/>
          </w:rPr>
          <w:delText>,</w:delText>
        </w:r>
      </w:del>
      <w:r>
        <w:rPr>
          <w:rFonts w:ascii="Times New Roman" w:hAnsi="Times New Roman" w:cs="Times New Roman"/>
          <w:sz w:val="20"/>
          <w:szCs w:val="20"/>
        </w:rPr>
        <w:t xml:space="preserve"> </w:t>
      </w:r>
      <w:ins w:id="590" w:author="Jennifer Dworak" w:date="2015-05-03T18:12:00Z">
        <w:r w:rsidR="00DA52D6">
          <w:rPr>
            <w:rFonts w:ascii="Times New Roman" w:hAnsi="Times New Roman" w:cs="Times New Roman"/>
            <w:sz w:val="20"/>
            <w:szCs w:val="20"/>
          </w:rPr>
          <w:t xml:space="preserve"> A</w:t>
        </w:r>
      </w:ins>
      <w:del w:id="591" w:author="Jennifer Dworak" w:date="2015-05-03T18:12:00Z">
        <w:r w:rsidDel="00DA52D6">
          <w:rPr>
            <w:rFonts w:ascii="Times New Roman" w:hAnsi="Times New Roman" w:cs="Times New Roman"/>
            <w:sz w:val="20"/>
            <w:szCs w:val="20"/>
          </w:rPr>
          <w:delText>a</w:delText>
        </w:r>
      </w:del>
      <w:r>
        <w:rPr>
          <w:rFonts w:ascii="Times New Roman" w:hAnsi="Times New Roman" w:cs="Times New Roman"/>
          <w:sz w:val="20"/>
          <w:szCs w:val="20"/>
        </w:rPr>
        <w:t>gain this is a very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high</w:t>
      </w:r>
      <w:proofErr w:type="gramEnd"/>
      <w:r>
        <w:rPr>
          <w:rFonts w:ascii="Times New Roman" w:hAnsi="Times New Roman" w:cs="Times New Roman"/>
          <w:sz w:val="20"/>
          <w:szCs w:val="20"/>
        </w:rPr>
        <w:t xml:space="preserve"> value, which indicates that these mandatory counts </w:t>
      </w:r>
      <w:ins w:id="592" w:author="Jennifer Dworak" w:date="2015-05-03T18:12:00Z">
        <w:r w:rsidR="00DA52D6">
          <w:rPr>
            <w:rFonts w:ascii="Times New Roman" w:hAnsi="Times New Roman" w:cs="Times New Roman"/>
            <w:sz w:val="20"/>
            <w:szCs w:val="20"/>
          </w:rPr>
          <w:t>were</w:t>
        </w:r>
      </w:ins>
      <w:del w:id="593" w:author="Jennifer Dworak" w:date="2015-05-03T18:12:00Z">
        <w:r w:rsidDel="00DA52D6">
          <w:rPr>
            <w:rFonts w:ascii="Times New Roman" w:hAnsi="Times New Roman" w:cs="Times New Roman"/>
            <w:sz w:val="20"/>
            <w:szCs w:val="20"/>
          </w:rPr>
          <w:delText>are</w:delText>
        </w:r>
      </w:del>
      <w:r>
        <w:rPr>
          <w:rFonts w:ascii="Times New Roman" w:hAnsi="Times New Roman" w:cs="Times New Roman"/>
          <w:sz w:val="20"/>
          <w:szCs w:val="20"/>
        </w:rPr>
        <w:t xml:space="preserve"> a</w:t>
      </w:r>
    </w:p>
    <w:p w:rsidR="00DF1067"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spectacular</w:t>
      </w:r>
      <w:proofErr w:type="gramEnd"/>
      <w:r>
        <w:rPr>
          <w:rFonts w:ascii="Times New Roman" w:hAnsi="Times New Roman" w:cs="Times New Roman"/>
          <w:sz w:val="20"/>
          <w:szCs w:val="20"/>
        </w:rPr>
        <w:t xml:space="preserve"> predictor of functional faults</w:t>
      </w:r>
      <w:ins w:id="594" w:author="Jennifer Dworak" w:date="2015-05-03T18:12:00Z">
        <w:r w:rsidR="00DA52D6">
          <w:rPr>
            <w:rFonts w:ascii="Times New Roman" w:hAnsi="Times New Roman" w:cs="Times New Roman"/>
            <w:sz w:val="20"/>
            <w:szCs w:val="20"/>
          </w:rPr>
          <w:t xml:space="preserve"> in this experiment</w:t>
        </w:r>
      </w:ins>
      <w:r>
        <w:rPr>
          <w:rFonts w:ascii="Times New Roman" w:hAnsi="Times New Roman" w:cs="Times New Roman"/>
          <w:sz w:val="20"/>
          <w:szCs w:val="20"/>
        </w:rPr>
        <w:t>.</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 the future we intend to extend this analysis by increasing</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mandatory count before a particular fault is predicted, and</w:t>
      </w:r>
    </w:p>
    <w:p w:rsidR="00DF1067"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drawing</w:t>
      </w:r>
      <w:proofErr w:type="gramEnd"/>
      <w:r>
        <w:rPr>
          <w:rFonts w:ascii="Times New Roman" w:hAnsi="Times New Roman" w:cs="Times New Roman"/>
          <w:sz w:val="20"/>
          <w:szCs w:val="20"/>
        </w:rPr>
        <w:t xml:space="preserve"> an ROC to analyze if there is any increase in precision.</w:t>
      </w:r>
    </w:p>
    <w:p w:rsidR="006605AA" w:rsidRDefault="006605AA" w:rsidP="006605AA">
      <w:pPr>
        <w:widowControl w:val="0"/>
        <w:autoSpaceDE w:val="0"/>
        <w:autoSpaceDN w:val="0"/>
        <w:adjustRightInd w:val="0"/>
        <w:rPr>
          <w:rFonts w:ascii="Times New Roman" w:hAnsi="Times New Roman" w:cs="Times New Roman"/>
          <w:sz w:val="20"/>
          <w:szCs w:val="20"/>
        </w:rPr>
      </w:pPr>
    </w:p>
    <w:p w:rsidR="00DF1067" w:rsidRPr="00DF1067" w:rsidRDefault="006605AA" w:rsidP="00DF1067">
      <w:pPr>
        <w:pStyle w:val="ListParagraph"/>
        <w:widowControl w:val="0"/>
        <w:numPr>
          <w:ilvl w:val="0"/>
          <w:numId w:val="3"/>
          <w:numberingChange w:id="595" w:author="Jennifer Dworak" w:date="2015-05-03T14:13:00Z" w:original="%1:2:3:."/>
        </w:numPr>
        <w:autoSpaceDE w:val="0"/>
        <w:autoSpaceDN w:val="0"/>
        <w:adjustRightInd w:val="0"/>
        <w:rPr>
          <w:rFonts w:ascii="Times New Roman" w:hAnsi="Times New Roman" w:cs="Times New Roman"/>
          <w:sz w:val="20"/>
          <w:szCs w:val="20"/>
        </w:rPr>
      </w:pPr>
      <w:r w:rsidRPr="00DF1067">
        <w:rPr>
          <w:rFonts w:ascii="Times New Roman" w:hAnsi="Times New Roman" w:cs="Times New Roman"/>
          <w:sz w:val="20"/>
          <w:szCs w:val="20"/>
        </w:rPr>
        <w:t>Regression Analysis</w:t>
      </w:r>
    </w:p>
    <w:p w:rsidR="006605AA" w:rsidRPr="00DF1067" w:rsidRDefault="006605AA" w:rsidP="00DF1067">
      <w:pPr>
        <w:pStyle w:val="ListParagraph"/>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In addition to the standard confusion matrix analysis for</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predictor that was done above, we also determined the line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best fit for our data, and calculated Pearson’s correlation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coefficient</w:t>
      </w:r>
      <w:proofErr w:type="gramEnd"/>
      <w:r>
        <w:rPr>
          <w:rFonts w:ascii="Times New Roman" w:hAnsi="Times New Roman" w:cs="Times New Roman"/>
          <w:sz w:val="20"/>
          <w:szCs w:val="20"/>
        </w:rPr>
        <w:t xml:space="preserve"> and the </w:t>
      </w:r>
      <w:r>
        <w:rPr>
          <w:rFonts w:ascii="Times New Roman" w:hAnsi="Times New Roman" w:cs="Times New Roman"/>
          <w:b/>
          <w:bCs/>
          <w:sz w:val="20"/>
          <w:szCs w:val="20"/>
        </w:rPr>
        <w:t>R</w:t>
      </w:r>
      <w:r>
        <w:rPr>
          <w:rFonts w:ascii="Times New Roman" w:hAnsi="Times New Roman" w:cs="Times New Roman"/>
          <w:sz w:val="14"/>
          <w:szCs w:val="14"/>
        </w:rPr>
        <w:t xml:space="preserve">2 </w:t>
      </w:r>
      <w:r>
        <w:rPr>
          <w:rFonts w:ascii="Times New Roman" w:hAnsi="Times New Roman" w:cs="Times New Roman"/>
          <w:sz w:val="20"/>
          <w:szCs w:val="20"/>
        </w:rPr>
        <w:t xml:space="preserve"> value for our data. Somewhat surprisingly,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there</w:t>
      </w:r>
      <w:proofErr w:type="gramEnd"/>
      <w:r>
        <w:rPr>
          <w:rFonts w:ascii="Times New Roman" w:hAnsi="Times New Roman" w:cs="Times New Roman"/>
          <w:sz w:val="20"/>
          <w:szCs w:val="20"/>
        </w:rPr>
        <w:t xml:space="preserve"> was a high correlation for the first circuit, when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using</w:t>
      </w:r>
      <w:proofErr w:type="gramEnd"/>
      <w:r>
        <w:rPr>
          <w:rFonts w:ascii="Times New Roman" w:hAnsi="Times New Roman" w:cs="Times New Roman"/>
          <w:sz w:val="20"/>
          <w:szCs w:val="20"/>
        </w:rPr>
        <w:t xml:space="preserve"> Pearson’s correlation coefficient. </w:t>
      </w:r>
      <w:ins w:id="596" w:author="Jennifer Dworak" w:date="2015-05-03T18:13:00Z">
        <w:r w:rsidR="00DA52D6">
          <w:rPr>
            <w:rFonts w:ascii="Times New Roman" w:hAnsi="Times New Roman" w:cs="Times New Roman"/>
            <w:sz w:val="20"/>
            <w:szCs w:val="20"/>
          </w:rPr>
          <w:t xml:space="preserve"> I</w:t>
        </w:r>
      </w:ins>
      <w:del w:id="597" w:author="Jennifer Dworak" w:date="2015-05-03T18:13:00Z">
        <w:r w:rsidDel="00DA52D6">
          <w:rPr>
            <w:rFonts w:ascii="Times New Roman" w:hAnsi="Times New Roman" w:cs="Times New Roman"/>
            <w:sz w:val="20"/>
            <w:szCs w:val="20"/>
          </w:rPr>
          <w:delText>i</w:delText>
        </w:r>
      </w:del>
      <w:r>
        <w:rPr>
          <w:rFonts w:ascii="Times New Roman" w:hAnsi="Times New Roman" w:cs="Times New Roman"/>
          <w:sz w:val="20"/>
          <w:szCs w:val="20"/>
        </w:rPr>
        <w:t>t was determined that</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 xml:space="preserve">_ </w:t>
      </w:r>
      <w:r>
        <w:rPr>
          <w:rFonts w:ascii="Times New Roman" w:hAnsi="Times New Roman" w:cs="Times New Roman"/>
          <w:sz w:val="20"/>
          <w:szCs w:val="20"/>
        </w:rPr>
        <w:t>= 0</w:t>
      </w:r>
      <w:r>
        <w:rPr>
          <w:rFonts w:ascii="Times New Roman" w:hAnsi="Times New Roman" w:cs="Times New Roman"/>
          <w:b/>
          <w:bCs/>
          <w:sz w:val="20"/>
          <w:szCs w:val="20"/>
        </w:rPr>
        <w:t>:</w:t>
      </w:r>
      <w:r>
        <w:rPr>
          <w:rFonts w:ascii="Times New Roman" w:hAnsi="Times New Roman" w:cs="Times New Roman"/>
          <w:sz w:val="20"/>
          <w:szCs w:val="20"/>
        </w:rPr>
        <w:t>77</w:t>
      </w:r>
      <w:ins w:id="598" w:author="Jennifer Dworak" w:date="2015-05-03T18:13:00Z">
        <w:r w:rsidR="00DA52D6">
          <w:rPr>
            <w:rFonts w:ascii="Times New Roman" w:hAnsi="Times New Roman" w:cs="Times New Roman"/>
            <w:sz w:val="20"/>
            <w:szCs w:val="20"/>
          </w:rPr>
          <w:t>,</w:t>
        </w:r>
      </w:ins>
      <w:r>
        <w:rPr>
          <w:rFonts w:ascii="Times New Roman" w:hAnsi="Times New Roman" w:cs="Times New Roman"/>
          <w:sz w:val="20"/>
          <w:szCs w:val="20"/>
        </w:rPr>
        <w:t xml:space="preserve"> </w:t>
      </w:r>
      <w:del w:id="599" w:author="Jennifer Dworak" w:date="2015-05-03T18:13:00Z">
        <w:r w:rsidDel="00DA52D6">
          <w:rPr>
            <w:rFonts w:ascii="Times New Roman" w:hAnsi="Times New Roman" w:cs="Times New Roman"/>
            <w:sz w:val="20"/>
            <w:szCs w:val="20"/>
          </w:rPr>
          <w:delText xml:space="preserve"> </w:delText>
        </w:r>
      </w:del>
      <w:r>
        <w:rPr>
          <w:rFonts w:ascii="Times New Roman" w:hAnsi="Times New Roman" w:cs="Times New Roman"/>
          <w:sz w:val="20"/>
          <w:szCs w:val="20"/>
        </w:rPr>
        <w:t xml:space="preserve">which </w:t>
      </w:r>
      <w:proofErr w:type="gramStart"/>
      <w:r>
        <w:rPr>
          <w:rFonts w:ascii="Times New Roman" w:hAnsi="Times New Roman" w:cs="Times New Roman"/>
          <w:sz w:val="20"/>
          <w:szCs w:val="20"/>
        </w:rPr>
        <w:t>indicates</w:t>
      </w:r>
      <w:proofErr w:type="gramEnd"/>
      <w:r>
        <w:rPr>
          <w:rFonts w:ascii="Times New Roman" w:hAnsi="Times New Roman" w:cs="Times New Roman"/>
          <w:sz w:val="20"/>
          <w:szCs w:val="20"/>
        </w:rPr>
        <w:t xml:space="preserve"> that there is a strongly positive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correlation</w:t>
      </w:r>
      <w:proofErr w:type="gramEnd"/>
      <w:r>
        <w:rPr>
          <w:rFonts w:ascii="Times New Roman" w:hAnsi="Times New Roman" w:cs="Times New Roman"/>
          <w:sz w:val="20"/>
          <w:szCs w:val="20"/>
        </w:rPr>
        <w:t xml:space="preserve"> within the data. This became slightly more obvious</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when</w:t>
      </w:r>
      <w:proofErr w:type="gramEnd"/>
      <w:r>
        <w:rPr>
          <w:rFonts w:ascii="Times New Roman" w:hAnsi="Times New Roman" w:cs="Times New Roman"/>
          <w:sz w:val="20"/>
          <w:szCs w:val="20"/>
        </w:rPr>
        <w:t xml:space="preserve"> a plot of the data as well as a linear regression line was</w:t>
      </w:r>
    </w:p>
    <w:p w:rsidR="00DF1067"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produced</w:t>
      </w:r>
      <w:proofErr w:type="gramEnd"/>
      <w:r>
        <w:rPr>
          <w:rFonts w:ascii="Times New Roman" w:hAnsi="Times New Roman" w:cs="Times New Roman"/>
          <w:sz w:val="20"/>
          <w:szCs w:val="20"/>
        </w:rPr>
        <w:t>. This plot is shown in Figure 11.</w:t>
      </w:r>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regression parameters for this model are: slope= 0.55</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 -90. We can calculate the R-squared value by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squaring</w:t>
      </w:r>
      <w:proofErr w:type="gramEnd"/>
      <w:r>
        <w:rPr>
          <w:rFonts w:ascii="Times New Roman" w:hAnsi="Times New Roman" w:cs="Times New Roman"/>
          <w:sz w:val="20"/>
          <w:szCs w:val="20"/>
        </w:rPr>
        <w:t xml:space="preserve"> </w:t>
      </w:r>
      <w:r>
        <w:rPr>
          <w:rFonts w:ascii="Times New Roman" w:hAnsi="Times New Roman" w:cs="Times New Roman"/>
          <w:b/>
          <w:bCs/>
          <w:sz w:val="20"/>
          <w:szCs w:val="20"/>
        </w:rPr>
        <w:t xml:space="preserve">_ </w:t>
      </w:r>
      <w:r>
        <w:rPr>
          <w:rFonts w:ascii="Times New Roman" w:hAnsi="Times New Roman" w:cs="Times New Roman"/>
          <w:sz w:val="20"/>
          <w:szCs w:val="20"/>
        </w:rPr>
        <w:t xml:space="preserve"> from above, R-squared = 0.5929. As was seen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the confusion matrix analysis, these values are strongly</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correlated</w:t>
      </w:r>
      <w:proofErr w:type="gramEnd"/>
      <w:r>
        <w:rPr>
          <w:rFonts w:ascii="Times New Roman" w:hAnsi="Times New Roman" w:cs="Times New Roman"/>
          <w:sz w:val="20"/>
          <w:szCs w:val="20"/>
        </w:rPr>
        <w:t>, but not quite as strongly as we had hoped to see.</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take</w:t>
      </w:r>
      <w:del w:id="600" w:author="Jennifer Dworak" w:date="2015-05-03T18:14:00Z">
        <w:r w:rsidDel="00DA52D6">
          <w:rPr>
            <w:rFonts w:ascii="Times New Roman" w:hAnsi="Times New Roman" w:cs="Times New Roman"/>
            <w:sz w:val="20"/>
            <w:szCs w:val="20"/>
          </w:rPr>
          <w:delText xml:space="preserve"> </w:delText>
        </w:r>
      </w:del>
      <w:r>
        <w:rPr>
          <w:rFonts w:ascii="Times New Roman" w:hAnsi="Times New Roman" w:cs="Times New Roman"/>
          <w:sz w:val="20"/>
          <w:szCs w:val="20"/>
        </w:rPr>
        <w:t>away from this is that while we can’t really trust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particular</w:t>
      </w:r>
      <w:proofErr w:type="gramEnd"/>
      <w:r>
        <w:rPr>
          <w:rFonts w:ascii="Times New Roman" w:hAnsi="Times New Roman" w:cs="Times New Roman"/>
          <w:sz w:val="20"/>
          <w:szCs w:val="20"/>
        </w:rPr>
        <w:t xml:space="preserve"> detections for circuit whose functions are unknown,</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we</w:t>
      </w:r>
      <w:proofErr w:type="gramEnd"/>
      <w:r>
        <w:rPr>
          <w:rFonts w:ascii="Times New Roman" w:hAnsi="Times New Roman" w:cs="Times New Roman"/>
          <w:sz w:val="20"/>
          <w:szCs w:val="20"/>
        </w:rPr>
        <w:t xml:space="preserve"> can </w:t>
      </w:r>
      <w:ins w:id="601" w:author="Jennifer Dworak" w:date="2015-05-03T18:14:00Z">
        <w:r w:rsidR="00DA52D6">
          <w:rPr>
            <w:rFonts w:ascii="Times New Roman" w:hAnsi="Times New Roman" w:cs="Times New Roman"/>
            <w:sz w:val="20"/>
            <w:szCs w:val="20"/>
          </w:rPr>
          <w:t xml:space="preserve">sometimes </w:t>
        </w:r>
      </w:ins>
      <w:r>
        <w:rPr>
          <w:rFonts w:ascii="Times New Roman" w:hAnsi="Times New Roman" w:cs="Times New Roman"/>
          <w:sz w:val="20"/>
          <w:szCs w:val="20"/>
        </w:rPr>
        <w:t>predict about how important certain faults are relative</w:t>
      </w:r>
      <w:del w:id="602" w:author="Jennifer Dworak" w:date="2015-05-03T18:15:00Z">
        <w:r w:rsidDel="00DA52D6">
          <w:rPr>
            <w:rFonts w:ascii="Times New Roman" w:hAnsi="Times New Roman" w:cs="Times New Roman"/>
            <w:sz w:val="20"/>
            <w:szCs w:val="20"/>
          </w:rPr>
          <w:delText>ly</w:delText>
        </w:r>
      </w:del>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one another. We can make this extrapolation because the</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regression</w:t>
      </w:r>
      <w:proofErr w:type="gramEnd"/>
      <w:r>
        <w:rPr>
          <w:rFonts w:ascii="Times New Roman" w:hAnsi="Times New Roman" w:cs="Times New Roman"/>
          <w:sz w:val="20"/>
          <w:szCs w:val="20"/>
        </w:rPr>
        <w:t xml:space="preserve"> analysis of this section is concentrated on the actual</w:t>
      </w: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mandatory</w:t>
      </w:r>
      <w:proofErr w:type="gramEnd"/>
      <w:r>
        <w:rPr>
          <w:rFonts w:ascii="Times New Roman" w:hAnsi="Times New Roman" w:cs="Times New Roman"/>
          <w:sz w:val="20"/>
          <w:szCs w:val="20"/>
        </w:rPr>
        <w:t xml:space="preserve"> counts, and </w:t>
      </w:r>
      <w:proofErr w:type="spellStart"/>
      <w:r>
        <w:rPr>
          <w:rFonts w:ascii="Times New Roman" w:hAnsi="Times New Roman" w:cs="Times New Roman"/>
          <w:sz w:val="20"/>
          <w:szCs w:val="20"/>
        </w:rPr>
        <w:t>goodstate</w:t>
      </w:r>
      <w:proofErr w:type="spellEnd"/>
      <w:r>
        <w:rPr>
          <w:rFonts w:ascii="Times New Roman" w:hAnsi="Times New Roman" w:cs="Times New Roman"/>
          <w:sz w:val="20"/>
          <w:szCs w:val="20"/>
        </w:rPr>
        <w:t xml:space="preserve"> observations. As opposed to</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confusion matrix analysis</w:t>
      </w:r>
      <w:ins w:id="603" w:author="Jennifer Dworak" w:date="2015-05-03T18:18:00Z">
        <w:r w:rsidR="00DA52D6">
          <w:rPr>
            <w:rFonts w:ascii="Times New Roman" w:hAnsi="Times New Roman" w:cs="Times New Roman"/>
            <w:sz w:val="20"/>
            <w:szCs w:val="20"/>
          </w:rPr>
          <w:t>,</w:t>
        </w:r>
      </w:ins>
      <w:r>
        <w:rPr>
          <w:rFonts w:ascii="Times New Roman" w:hAnsi="Times New Roman" w:cs="Times New Roman"/>
          <w:sz w:val="20"/>
          <w:szCs w:val="20"/>
        </w:rPr>
        <w:t xml:space="preserve"> which was only concerned about</w:t>
      </w:r>
    </w:p>
    <w:p w:rsidR="00DF1067" w:rsidRDefault="006605AA" w:rsidP="006605AA">
      <w:pPr>
        <w:widowControl w:val="0"/>
        <w:autoSpaceDE w:val="0"/>
        <w:autoSpaceDN w:val="0"/>
        <w:adjustRightInd w:val="0"/>
        <w:rPr>
          <w:ins w:id="604" w:author="Jennifer Dworak" w:date="2015-05-03T18:21:00Z"/>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presence of mandatory counts and </w:t>
      </w:r>
      <w:proofErr w:type="spellStart"/>
      <w:r>
        <w:rPr>
          <w:rFonts w:ascii="Times New Roman" w:hAnsi="Times New Roman" w:cs="Times New Roman"/>
          <w:sz w:val="20"/>
          <w:szCs w:val="20"/>
        </w:rPr>
        <w:t>goodstate</w:t>
      </w:r>
      <w:proofErr w:type="spellEnd"/>
      <w:r>
        <w:rPr>
          <w:rFonts w:ascii="Times New Roman" w:hAnsi="Times New Roman" w:cs="Times New Roman"/>
          <w:sz w:val="20"/>
          <w:szCs w:val="20"/>
        </w:rPr>
        <w:t xml:space="preserve"> observations.</w:t>
      </w:r>
    </w:p>
    <w:p w:rsidR="00DA52D6" w:rsidRDefault="00DA52D6" w:rsidP="006605AA">
      <w:pPr>
        <w:widowControl w:val="0"/>
        <w:numPr>
          <w:ins w:id="605" w:author="Jennifer Dworak" w:date="2015-05-03T18:21:00Z"/>
        </w:numPr>
        <w:autoSpaceDE w:val="0"/>
        <w:autoSpaceDN w:val="0"/>
        <w:adjustRightInd w:val="0"/>
        <w:rPr>
          <w:ins w:id="606" w:author="Jennifer Dworak" w:date="2015-05-03T18:19:00Z"/>
          <w:rFonts w:ascii="Times New Roman" w:hAnsi="Times New Roman" w:cs="Times New Roman"/>
          <w:sz w:val="20"/>
          <w:szCs w:val="20"/>
        </w:rPr>
      </w:pPr>
    </w:p>
    <w:p w:rsidR="00DA52D6" w:rsidRDefault="00DA52D6" w:rsidP="006605AA">
      <w:pPr>
        <w:widowControl w:val="0"/>
        <w:numPr>
          <w:ins w:id="607" w:author="Jennifer Dworak" w:date="2015-05-03T18:19:00Z"/>
        </w:numPr>
        <w:autoSpaceDE w:val="0"/>
        <w:autoSpaceDN w:val="0"/>
        <w:adjustRightInd w:val="0"/>
        <w:rPr>
          <w:ins w:id="608" w:author="Jennifer Dworak" w:date="2015-05-03T18:19:00Z"/>
          <w:rFonts w:ascii="Times New Roman" w:hAnsi="Times New Roman" w:cs="Times New Roman"/>
          <w:sz w:val="20"/>
          <w:szCs w:val="20"/>
        </w:rPr>
      </w:pPr>
      <w:ins w:id="609" w:author="Jennifer Dworak" w:date="2015-05-03T18:19:00Z">
        <w:r>
          <w:rPr>
            <w:rFonts w:ascii="Times New Roman" w:hAnsi="Times New Roman" w:cs="Times New Roman"/>
            <w:sz w:val="20"/>
            <w:szCs w:val="20"/>
          </w:rPr>
          <w:t>Although we have not proven it to be the case, it is likely that the faults</w:t>
        </w:r>
      </w:ins>
    </w:p>
    <w:p w:rsidR="00DA52D6" w:rsidRDefault="00DA52D6" w:rsidP="006605AA">
      <w:pPr>
        <w:widowControl w:val="0"/>
        <w:numPr>
          <w:ins w:id="610" w:author="Jennifer Dworak" w:date="2015-05-03T18:20:00Z"/>
        </w:numPr>
        <w:autoSpaceDE w:val="0"/>
        <w:autoSpaceDN w:val="0"/>
        <w:adjustRightInd w:val="0"/>
        <w:rPr>
          <w:ins w:id="611" w:author="Jennifer Dworak" w:date="2015-05-03T18:20:00Z"/>
          <w:rFonts w:ascii="Times New Roman" w:hAnsi="Times New Roman" w:cs="Times New Roman"/>
          <w:sz w:val="20"/>
          <w:szCs w:val="20"/>
        </w:rPr>
      </w:pPr>
      <w:proofErr w:type="gramStart"/>
      <w:ins w:id="612" w:author="Jennifer Dworak" w:date="2015-05-03T18:20:00Z">
        <w:r>
          <w:rPr>
            <w:rFonts w:ascii="Times New Roman" w:hAnsi="Times New Roman" w:cs="Times New Roman"/>
            <w:sz w:val="20"/>
            <w:szCs w:val="20"/>
          </w:rPr>
          <w:t>with</w:t>
        </w:r>
        <w:proofErr w:type="gramEnd"/>
        <w:r>
          <w:rPr>
            <w:rFonts w:ascii="Times New Roman" w:hAnsi="Times New Roman" w:cs="Times New Roman"/>
            <w:sz w:val="20"/>
            <w:szCs w:val="20"/>
          </w:rPr>
          <w:t xml:space="preserve"> the poorest predictions correspond to faults with few values that</w:t>
        </w:r>
      </w:ins>
    </w:p>
    <w:p w:rsidR="00DA52D6" w:rsidRDefault="00DA52D6" w:rsidP="006605AA">
      <w:pPr>
        <w:widowControl w:val="0"/>
        <w:numPr>
          <w:ins w:id="613" w:author="Jennifer Dworak" w:date="2015-05-03T18:20:00Z"/>
        </w:numPr>
        <w:autoSpaceDE w:val="0"/>
        <w:autoSpaceDN w:val="0"/>
        <w:adjustRightInd w:val="0"/>
        <w:rPr>
          <w:ins w:id="614" w:author="Jennifer Dworak" w:date="2015-05-03T18:20:00Z"/>
          <w:rFonts w:ascii="Times New Roman" w:hAnsi="Times New Roman" w:cs="Times New Roman"/>
          <w:sz w:val="20"/>
          <w:szCs w:val="20"/>
        </w:rPr>
      </w:pPr>
      <w:proofErr w:type="gramStart"/>
      <w:ins w:id="615" w:author="Jennifer Dworak" w:date="2015-05-03T18:20:00Z">
        <w:r>
          <w:rPr>
            <w:rFonts w:ascii="Times New Roman" w:hAnsi="Times New Roman" w:cs="Times New Roman"/>
            <w:sz w:val="20"/>
            <w:szCs w:val="20"/>
          </w:rPr>
          <w:t>have</w:t>
        </w:r>
        <w:proofErr w:type="gramEnd"/>
        <w:r>
          <w:rPr>
            <w:rFonts w:ascii="Times New Roman" w:hAnsi="Times New Roman" w:cs="Times New Roman"/>
            <w:sz w:val="20"/>
            <w:szCs w:val="20"/>
          </w:rPr>
          <w:t xml:space="preserve"> mandatory conditions and yet who have non-mandatory conditions that correspond</w:t>
        </w:r>
      </w:ins>
    </w:p>
    <w:p w:rsidR="00DA52D6" w:rsidRDefault="00DA52D6" w:rsidP="006605AA">
      <w:pPr>
        <w:widowControl w:val="0"/>
        <w:numPr>
          <w:ins w:id="616" w:author="Jennifer Dworak" w:date="2015-05-03T18:21:00Z"/>
        </w:numPr>
        <w:autoSpaceDE w:val="0"/>
        <w:autoSpaceDN w:val="0"/>
        <w:adjustRightInd w:val="0"/>
        <w:rPr>
          <w:rFonts w:ascii="Times New Roman" w:hAnsi="Times New Roman" w:cs="Times New Roman"/>
          <w:sz w:val="20"/>
          <w:szCs w:val="20"/>
        </w:rPr>
      </w:pPr>
      <w:proofErr w:type="gramStart"/>
      <w:ins w:id="617" w:author="Jennifer Dworak" w:date="2015-05-03T18:21:00Z">
        <w:r>
          <w:rPr>
            <w:rFonts w:ascii="Times New Roman" w:hAnsi="Times New Roman" w:cs="Times New Roman"/>
            <w:sz w:val="20"/>
            <w:szCs w:val="20"/>
          </w:rPr>
          <w:t>to</w:t>
        </w:r>
        <w:proofErr w:type="gramEnd"/>
        <w:r>
          <w:rPr>
            <w:rFonts w:ascii="Times New Roman" w:hAnsi="Times New Roman" w:cs="Times New Roman"/>
            <w:sz w:val="20"/>
            <w:szCs w:val="20"/>
          </w:rPr>
          <w:t xml:space="preserve"> flip-flops with highly skewed values during functional simulation.</w:t>
        </w:r>
      </w:ins>
    </w:p>
    <w:p w:rsidR="006605AA" w:rsidRDefault="006605AA" w:rsidP="006605AA">
      <w:pPr>
        <w:widowControl w:val="0"/>
        <w:autoSpaceDE w:val="0"/>
        <w:autoSpaceDN w:val="0"/>
        <w:adjustRightInd w:val="0"/>
        <w:rPr>
          <w:rFonts w:ascii="Times New Roman" w:hAnsi="Times New Roman" w:cs="Times New Roman"/>
          <w:sz w:val="20"/>
          <w:szCs w:val="20"/>
        </w:rPr>
      </w:pPr>
    </w:p>
    <w:p w:rsidR="006605AA" w:rsidRDefault="006605AA" w:rsidP="006605AA">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similar analysis was performed on the DES56 circuit,</w:t>
      </w:r>
    </w:p>
    <w:p w:rsidR="006605AA" w:rsidRDefault="006605AA" w:rsidP="006605AA">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and</w:t>
      </w:r>
      <w:proofErr w:type="gramEnd"/>
      <w:r>
        <w:rPr>
          <w:rFonts w:ascii="Times New Roman" w:hAnsi="Times New Roman" w:cs="Times New Roman"/>
          <w:sz w:val="20"/>
          <w:szCs w:val="20"/>
        </w:rPr>
        <w:t xml:space="preserve"> we again had more </w:t>
      </w:r>
      <w:ins w:id="618" w:author="Jennifer Dworak" w:date="2015-05-03T18:18:00Z">
        <w:r w:rsidR="00DA52D6">
          <w:rPr>
            <w:rFonts w:ascii="Times New Roman" w:hAnsi="Times New Roman" w:cs="Times New Roman"/>
            <w:sz w:val="20"/>
            <w:szCs w:val="20"/>
          </w:rPr>
          <w:t>promising</w:t>
        </w:r>
      </w:ins>
      <w:del w:id="619" w:author="Jennifer Dworak" w:date="2015-05-03T18:18:00Z">
        <w:r w:rsidDel="00DA52D6">
          <w:rPr>
            <w:rFonts w:ascii="Times New Roman" w:hAnsi="Times New Roman" w:cs="Times New Roman"/>
            <w:sz w:val="20"/>
            <w:szCs w:val="20"/>
          </w:rPr>
          <w:delText>interesting</w:delText>
        </w:r>
      </w:del>
      <w:r>
        <w:rPr>
          <w:rFonts w:ascii="Times New Roman" w:hAnsi="Times New Roman" w:cs="Times New Roman"/>
          <w:sz w:val="20"/>
          <w:szCs w:val="20"/>
        </w:rPr>
        <w:t xml:space="preserve"> results. Pearson’s correlation</w:t>
      </w:r>
    </w:p>
    <w:p w:rsidR="00DF1067" w:rsidRDefault="006605AA"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coefficient</w:t>
      </w:r>
      <w:proofErr w:type="gramEnd"/>
      <w:r>
        <w:rPr>
          <w:rFonts w:ascii="Times New Roman" w:hAnsi="Times New Roman" w:cs="Times New Roman"/>
          <w:sz w:val="20"/>
          <w:szCs w:val="20"/>
        </w:rPr>
        <w:t xml:space="preserve"> was calculated, </w:t>
      </w:r>
      <w:r>
        <w:rPr>
          <w:rFonts w:ascii="Times New Roman" w:hAnsi="Times New Roman" w:cs="Times New Roman"/>
          <w:b/>
          <w:bCs/>
          <w:sz w:val="20"/>
          <w:szCs w:val="20"/>
        </w:rPr>
        <w:t xml:space="preserve">_ </w:t>
      </w:r>
      <w:r>
        <w:rPr>
          <w:rFonts w:ascii="Times New Roman" w:hAnsi="Times New Roman" w:cs="Times New Roman"/>
          <w:sz w:val="20"/>
          <w:szCs w:val="20"/>
        </w:rPr>
        <w:t>=  0.88 The linear</w:t>
      </w:r>
      <w:r w:rsidR="00DF1067">
        <w:rPr>
          <w:rFonts w:ascii="Times New Roman" w:hAnsi="Times New Roman" w:cs="Times New Roman"/>
          <w:sz w:val="20"/>
          <w:szCs w:val="20"/>
        </w:rPr>
        <w:t xml:space="preserve">  regression</w:t>
      </w:r>
    </w:p>
    <w:p w:rsidR="00DF1067" w:rsidRDefault="00DF1067" w:rsidP="00DF1067">
      <w:pPr>
        <w:rPr>
          <w:rFonts w:ascii="Times New Roman" w:hAnsi="Times New Roman" w:cs="Times New Roman"/>
          <w:sz w:val="20"/>
          <w:szCs w:val="20"/>
        </w:rPr>
      </w:pPr>
      <w:proofErr w:type="gramStart"/>
      <w:r>
        <w:rPr>
          <w:rFonts w:ascii="Times New Roman" w:hAnsi="Times New Roman" w:cs="Times New Roman"/>
          <w:sz w:val="20"/>
          <w:szCs w:val="20"/>
        </w:rPr>
        <w:t>model</w:t>
      </w:r>
      <w:proofErr w:type="gramEnd"/>
      <w:r>
        <w:rPr>
          <w:rFonts w:ascii="Times New Roman" w:hAnsi="Times New Roman" w:cs="Times New Roman"/>
          <w:sz w:val="20"/>
          <w:szCs w:val="20"/>
        </w:rPr>
        <w:t xml:space="preserve"> was plotted (Figure 12).</w:t>
      </w:r>
    </w:p>
    <w:p w:rsidR="00DF1067" w:rsidRDefault="00DF1067" w:rsidP="006605AA">
      <w:pPr>
        <w:rPr>
          <w:rFonts w:ascii="Times New Roman" w:hAnsi="Times New Roman" w:cs="Times New Roman"/>
          <w:sz w:val="20"/>
          <w:szCs w:val="20"/>
        </w:rPr>
      </w:pPr>
    </w:p>
    <w:p w:rsidR="00DF1067" w:rsidRDefault="00DF1067" w:rsidP="00DF106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The regression parameters were calculated as: slope =</w:t>
      </w:r>
    </w:p>
    <w:p w:rsidR="00DF1067" w:rsidRDefault="00DF1067" w:rsidP="00DF106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0.719, intercept = -116. This time, we found a much higher</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R-squared value, which was 0.69.</w:t>
      </w:r>
      <w:proofErr w:type="gramEnd"/>
      <w:r>
        <w:rPr>
          <w:rFonts w:ascii="Times New Roman" w:hAnsi="Times New Roman" w:cs="Times New Roman"/>
          <w:sz w:val="20"/>
          <w:szCs w:val="20"/>
        </w:rPr>
        <w:t xml:space="preserve"> Again, we can see that when</w:t>
      </w:r>
    </w:p>
    <w:p w:rsidR="00DA52D6" w:rsidRDefault="00DF1067" w:rsidP="00DF1067">
      <w:pPr>
        <w:widowControl w:val="0"/>
        <w:autoSpaceDE w:val="0"/>
        <w:autoSpaceDN w:val="0"/>
        <w:adjustRightInd w:val="0"/>
        <w:rPr>
          <w:ins w:id="620" w:author="Jennifer Dworak" w:date="2015-05-03T18:18:00Z"/>
          <w:rFonts w:ascii="Times New Roman" w:hAnsi="Times New Roman" w:cs="Times New Roman"/>
          <w:sz w:val="20"/>
          <w:szCs w:val="20"/>
        </w:rPr>
      </w:pP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functionality of a circuit is known</w:t>
      </w:r>
      <w:ins w:id="621" w:author="Jennifer Dworak" w:date="2015-05-03T18:18:00Z">
        <w:r w:rsidR="00DA52D6">
          <w:rPr>
            <w:rFonts w:ascii="Times New Roman" w:hAnsi="Times New Roman" w:cs="Times New Roman"/>
            <w:sz w:val="20"/>
            <w:szCs w:val="20"/>
          </w:rPr>
          <w:t xml:space="preserve"> and when the state space</w:t>
        </w:r>
      </w:ins>
    </w:p>
    <w:p w:rsidR="00DF1067" w:rsidRDefault="00DA52D6" w:rsidP="00DF1067">
      <w:pPr>
        <w:widowControl w:val="0"/>
        <w:numPr>
          <w:ins w:id="622" w:author="Jennifer Dworak" w:date="2015-05-03T18:19:00Z"/>
        </w:numPr>
        <w:autoSpaceDE w:val="0"/>
        <w:autoSpaceDN w:val="0"/>
        <w:adjustRightInd w:val="0"/>
        <w:rPr>
          <w:rFonts w:ascii="Times New Roman" w:hAnsi="Times New Roman" w:cs="Times New Roman"/>
          <w:sz w:val="20"/>
          <w:szCs w:val="20"/>
        </w:rPr>
      </w:pPr>
      <w:proofErr w:type="gramStart"/>
      <w:ins w:id="623" w:author="Jennifer Dworak" w:date="2015-05-03T18:19:00Z">
        <w:r>
          <w:rPr>
            <w:rFonts w:ascii="Times New Roman" w:hAnsi="Times New Roman" w:cs="Times New Roman"/>
            <w:sz w:val="20"/>
            <w:szCs w:val="20"/>
          </w:rPr>
          <w:t>was</w:t>
        </w:r>
        <w:proofErr w:type="gramEnd"/>
        <w:r>
          <w:rPr>
            <w:rFonts w:ascii="Times New Roman" w:hAnsi="Times New Roman" w:cs="Times New Roman"/>
            <w:sz w:val="20"/>
            <w:szCs w:val="20"/>
          </w:rPr>
          <w:t xml:space="preserve"> more fully traversed (i.e. flip-flop values were not highly skewed)</w:t>
        </w:r>
      </w:ins>
      <w:r w:rsidR="00DF1067">
        <w:rPr>
          <w:rFonts w:ascii="Times New Roman" w:hAnsi="Times New Roman" w:cs="Times New Roman"/>
          <w:sz w:val="20"/>
          <w:szCs w:val="20"/>
        </w:rPr>
        <w:t>, mandatory counts are</w:t>
      </w:r>
    </w:p>
    <w:p w:rsidR="00DF1067" w:rsidRDefault="00DF1067" w:rsidP="00DF1067">
      <w:pPr>
        <w:rPr>
          <w:rFonts w:ascii="Times New Roman" w:hAnsi="Times New Roman" w:cs="Times New Roman"/>
          <w:sz w:val="20"/>
          <w:szCs w:val="20"/>
        </w:rPr>
      </w:pP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much better indicator of general fault importance.</w:t>
      </w:r>
    </w:p>
    <w:p w:rsidR="00DF1067" w:rsidRDefault="00DF1067" w:rsidP="00DF1067">
      <w:pPr>
        <w:rPr>
          <w:rFonts w:ascii="Times New Roman" w:hAnsi="Times New Roman" w:cs="Times New Roman"/>
          <w:sz w:val="20"/>
          <w:szCs w:val="20"/>
        </w:rPr>
      </w:pPr>
    </w:p>
    <w:p w:rsidR="00DF1067" w:rsidRDefault="00DF1067" w:rsidP="00DF1067">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20"/>
          <w:szCs w:val="20"/>
        </w:rPr>
        <w:t xml:space="preserve">VII. </w:t>
      </w:r>
      <w:r>
        <w:rPr>
          <w:rFonts w:ascii="Times New Roman" w:hAnsi="Times New Roman" w:cs="Times New Roman"/>
          <w:sz w:val="16"/>
          <w:szCs w:val="16"/>
        </w:rPr>
        <w:t>CONCLUSION</w:t>
      </w:r>
    </w:p>
    <w:p w:rsidR="00DF1067" w:rsidRDefault="00DF1067" w:rsidP="00DF1067">
      <w:pPr>
        <w:widowControl w:val="0"/>
        <w:autoSpaceDE w:val="0"/>
        <w:autoSpaceDN w:val="0"/>
        <w:adjustRightInd w:val="0"/>
        <w:rPr>
          <w:rFonts w:ascii="Times New Roman" w:hAnsi="Times New Roman" w:cs="Times New Roman"/>
          <w:sz w:val="16"/>
          <w:szCs w:val="16"/>
        </w:rPr>
      </w:pPr>
    </w:p>
    <w:p w:rsidR="00DF1067" w:rsidRDefault="00DF1067" w:rsidP="00DF106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The cell-aware fault model is excellent at describing faults</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that</w:t>
      </w:r>
      <w:proofErr w:type="gramEnd"/>
      <w:r>
        <w:rPr>
          <w:rFonts w:ascii="Times New Roman" w:hAnsi="Times New Roman" w:cs="Times New Roman"/>
          <w:sz w:val="20"/>
          <w:szCs w:val="20"/>
        </w:rPr>
        <w:t xml:space="preserve"> could occur within standard cells. </w:t>
      </w:r>
      <w:ins w:id="624" w:author="Jennifer Dworak" w:date="2015-05-03T18:22:00Z">
        <w:r w:rsidR="00DA52D6">
          <w:rPr>
            <w:rFonts w:ascii="Times New Roman" w:hAnsi="Times New Roman" w:cs="Times New Roman"/>
            <w:sz w:val="20"/>
            <w:szCs w:val="20"/>
          </w:rPr>
          <w:t>However,</w:t>
        </w:r>
      </w:ins>
      <w:del w:id="625" w:author="Jennifer Dworak" w:date="2015-05-03T18:22:00Z">
        <w:r w:rsidDel="00DA52D6">
          <w:rPr>
            <w:rFonts w:ascii="Times New Roman" w:hAnsi="Times New Roman" w:cs="Times New Roman"/>
            <w:sz w:val="20"/>
            <w:szCs w:val="20"/>
          </w:rPr>
          <w:delText>But</w:delText>
        </w:r>
      </w:del>
      <w:r>
        <w:rPr>
          <w:rFonts w:ascii="Times New Roman" w:hAnsi="Times New Roman" w:cs="Times New Roman"/>
          <w:sz w:val="20"/>
          <w:szCs w:val="20"/>
        </w:rPr>
        <w:t xml:space="preserve"> there is a very</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large</w:t>
      </w:r>
      <w:proofErr w:type="gramEnd"/>
      <w:r>
        <w:rPr>
          <w:rFonts w:ascii="Times New Roman" w:hAnsi="Times New Roman" w:cs="Times New Roman"/>
          <w:sz w:val="20"/>
          <w:szCs w:val="20"/>
        </w:rPr>
        <w:t xml:space="preserve"> number of </w:t>
      </w:r>
      <w:ins w:id="626" w:author="Jennifer Dworak" w:date="2015-05-03T18:22:00Z">
        <w:r w:rsidR="00DA52D6">
          <w:rPr>
            <w:rFonts w:ascii="Times New Roman" w:hAnsi="Times New Roman" w:cs="Times New Roman"/>
            <w:sz w:val="20"/>
            <w:szCs w:val="20"/>
          </w:rPr>
          <w:t xml:space="preserve">potential </w:t>
        </w:r>
      </w:ins>
      <w:r>
        <w:rPr>
          <w:rFonts w:ascii="Times New Roman" w:hAnsi="Times New Roman" w:cs="Times New Roman"/>
          <w:sz w:val="20"/>
          <w:szCs w:val="20"/>
        </w:rPr>
        <w:t>cell</w:t>
      </w:r>
      <w:ins w:id="627" w:author="Jennifer Dworak" w:date="2015-05-03T18:22:00Z">
        <w:r w:rsidR="00DA52D6">
          <w:rPr>
            <w:rFonts w:ascii="Times New Roman" w:hAnsi="Times New Roman" w:cs="Times New Roman"/>
            <w:sz w:val="20"/>
            <w:szCs w:val="20"/>
          </w:rPr>
          <w:t>-</w:t>
        </w:r>
      </w:ins>
      <w:del w:id="628" w:author="Jennifer Dworak" w:date="2015-05-03T18:22:00Z">
        <w:r w:rsidDel="00DA52D6">
          <w:rPr>
            <w:rFonts w:ascii="Times New Roman" w:hAnsi="Times New Roman" w:cs="Times New Roman"/>
            <w:sz w:val="20"/>
            <w:szCs w:val="20"/>
          </w:rPr>
          <w:delText xml:space="preserve"> </w:delText>
        </w:r>
      </w:del>
      <w:r>
        <w:rPr>
          <w:rFonts w:ascii="Times New Roman" w:hAnsi="Times New Roman" w:cs="Times New Roman"/>
          <w:sz w:val="20"/>
          <w:szCs w:val="20"/>
        </w:rPr>
        <w:t xml:space="preserve">aware faults in any </w:t>
      </w:r>
      <w:del w:id="629" w:author="Jennifer Dworak" w:date="2015-05-03T18:29:00Z">
        <w:r w:rsidDel="0041110E">
          <w:rPr>
            <w:rFonts w:ascii="Times New Roman" w:hAnsi="Times New Roman" w:cs="Times New Roman"/>
            <w:sz w:val="20"/>
            <w:szCs w:val="20"/>
          </w:rPr>
          <w:delText xml:space="preserve">one </w:delText>
        </w:r>
      </w:del>
      <w:r>
        <w:rPr>
          <w:rFonts w:ascii="Times New Roman" w:hAnsi="Times New Roman" w:cs="Times New Roman"/>
          <w:sz w:val="20"/>
          <w:szCs w:val="20"/>
        </w:rPr>
        <w:t>given circuit.</w:t>
      </w:r>
    </w:p>
    <w:p w:rsidR="00DF1067" w:rsidRDefault="0041110E" w:rsidP="00DF1067">
      <w:pPr>
        <w:widowControl w:val="0"/>
        <w:autoSpaceDE w:val="0"/>
        <w:autoSpaceDN w:val="0"/>
        <w:adjustRightInd w:val="0"/>
        <w:rPr>
          <w:rFonts w:ascii="Times New Roman" w:hAnsi="Times New Roman" w:cs="Times New Roman"/>
          <w:sz w:val="20"/>
          <w:szCs w:val="20"/>
        </w:rPr>
      </w:pPr>
      <w:ins w:id="630" w:author="Jennifer Dworak" w:date="2015-05-03T18:29:00Z">
        <w:r>
          <w:rPr>
            <w:rFonts w:ascii="Times New Roman" w:hAnsi="Times New Roman" w:cs="Times New Roman"/>
            <w:sz w:val="20"/>
            <w:szCs w:val="20"/>
          </w:rPr>
          <w:t>T</w:t>
        </w:r>
      </w:ins>
      <w:del w:id="631" w:author="Jennifer Dworak" w:date="2015-05-03T18:29:00Z">
        <w:r w:rsidR="00DF1067" w:rsidDel="0041110E">
          <w:rPr>
            <w:rFonts w:ascii="Times New Roman" w:hAnsi="Times New Roman" w:cs="Times New Roman"/>
            <w:sz w:val="20"/>
            <w:szCs w:val="20"/>
          </w:rPr>
          <w:delText>In order t</w:delText>
        </w:r>
      </w:del>
      <w:r w:rsidR="00DF1067">
        <w:rPr>
          <w:rFonts w:ascii="Times New Roman" w:hAnsi="Times New Roman" w:cs="Times New Roman"/>
          <w:sz w:val="20"/>
          <w:szCs w:val="20"/>
        </w:rPr>
        <w:t>o more efficiently allocate testing resources during</w:t>
      </w:r>
    </w:p>
    <w:p w:rsidR="00DF1067" w:rsidRDefault="00DF1067" w:rsidP="00DF1067">
      <w:pPr>
        <w:rPr>
          <w:rFonts w:ascii="Times New Roman" w:hAnsi="Times New Roman" w:cs="Times New Roman"/>
          <w:sz w:val="20"/>
          <w:szCs w:val="20"/>
        </w:rPr>
      </w:pPr>
      <w:proofErr w:type="gramStart"/>
      <w:r>
        <w:rPr>
          <w:rFonts w:ascii="Times New Roman" w:hAnsi="Times New Roman" w:cs="Times New Roman"/>
          <w:sz w:val="20"/>
          <w:szCs w:val="20"/>
        </w:rPr>
        <w:t>test</w:t>
      </w:r>
      <w:proofErr w:type="gramEnd"/>
      <w:r>
        <w:rPr>
          <w:rFonts w:ascii="Times New Roman" w:hAnsi="Times New Roman" w:cs="Times New Roman"/>
          <w:sz w:val="20"/>
          <w:szCs w:val="20"/>
        </w:rPr>
        <w:t>, functional simulation with mandatory condition counters</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can</w:t>
      </w:r>
      <w:proofErr w:type="gramEnd"/>
      <w:r>
        <w:rPr>
          <w:rFonts w:ascii="Times New Roman" w:hAnsi="Times New Roman" w:cs="Times New Roman"/>
          <w:sz w:val="20"/>
          <w:szCs w:val="20"/>
        </w:rPr>
        <w:t xml:space="preserve"> be performed before</w:t>
      </w:r>
      <w:del w:id="632" w:author="Jennifer Dworak" w:date="2015-05-03T18:22:00Z">
        <w:r w:rsidDel="00DA52D6">
          <w:rPr>
            <w:rFonts w:ascii="Times New Roman" w:hAnsi="Times New Roman" w:cs="Times New Roman"/>
            <w:sz w:val="20"/>
            <w:szCs w:val="20"/>
          </w:rPr>
          <w:delText xml:space="preserve"> </w:delText>
        </w:r>
      </w:del>
      <w:r>
        <w:rPr>
          <w:rFonts w:ascii="Times New Roman" w:hAnsi="Times New Roman" w:cs="Times New Roman"/>
          <w:sz w:val="20"/>
          <w:szCs w:val="20"/>
        </w:rPr>
        <w:t>hand. This allows the tests engineers</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more effectively target only those faults that are the most</w:t>
      </w:r>
    </w:p>
    <w:p w:rsidR="0041110E" w:rsidRDefault="00DA52D6" w:rsidP="00DF1067">
      <w:pPr>
        <w:widowControl w:val="0"/>
        <w:autoSpaceDE w:val="0"/>
        <w:autoSpaceDN w:val="0"/>
        <w:adjustRightInd w:val="0"/>
        <w:rPr>
          <w:ins w:id="633" w:author="Jennifer Dworak" w:date="2015-05-03T18:27:00Z"/>
          <w:rFonts w:ascii="Times New Roman" w:hAnsi="Times New Roman" w:cs="Times New Roman"/>
          <w:sz w:val="20"/>
          <w:szCs w:val="20"/>
        </w:rPr>
      </w:pPr>
      <w:proofErr w:type="gramStart"/>
      <w:ins w:id="634" w:author="Jennifer Dworak" w:date="2015-05-03T18:22:00Z">
        <w:r>
          <w:rPr>
            <w:rFonts w:ascii="Times New Roman" w:hAnsi="Times New Roman" w:cs="Times New Roman"/>
            <w:sz w:val="20"/>
            <w:szCs w:val="20"/>
          </w:rPr>
          <w:t>likely</w:t>
        </w:r>
      </w:ins>
      <w:proofErr w:type="gramEnd"/>
      <w:del w:id="635" w:author="Jennifer Dworak" w:date="2015-05-03T18:22:00Z">
        <w:r w:rsidR="00DF1067" w:rsidDel="00DA52D6">
          <w:rPr>
            <w:rFonts w:ascii="Times New Roman" w:hAnsi="Times New Roman" w:cs="Times New Roman"/>
            <w:sz w:val="20"/>
            <w:szCs w:val="20"/>
          </w:rPr>
          <w:delText>probable</w:delText>
        </w:r>
      </w:del>
      <w:r w:rsidR="00DF1067">
        <w:rPr>
          <w:rFonts w:ascii="Times New Roman" w:hAnsi="Times New Roman" w:cs="Times New Roman"/>
          <w:sz w:val="20"/>
          <w:szCs w:val="20"/>
        </w:rPr>
        <w:t xml:space="preserve"> to cause errors during functional use. </w:t>
      </w:r>
    </w:p>
    <w:p w:rsidR="0041110E" w:rsidRDefault="0041110E" w:rsidP="00DF1067">
      <w:pPr>
        <w:widowControl w:val="0"/>
        <w:numPr>
          <w:ins w:id="636" w:author="Jennifer Dworak" w:date="2015-05-03T18:27:00Z"/>
        </w:numPr>
        <w:autoSpaceDE w:val="0"/>
        <w:autoSpaceDN w:val="0"/>
        <w:adjustRightInd w:val="0"/>
        <w:rPr>
          <w:ins w:id="637" w:author="Jennifer Dworak" w:date="2015-05-03T18:27:00Z"/>
          <w:rFonts w:ascii="Times New Roman" w:hAnsi="Times New Roman" w:cs="Times New Roman"/>
          <w:sz w:val="20"/>
          <w:szCs w:val="20"/>
        </w:rPr>
      </w:pPr>
    </w:p>
    <w:p w:rsidR="00DF1067" w:rsidDel="0041110E" w:rsidRDefault="00DF1067" w:rsidP="00DF1067">
      <w:pPr>
        <w:widowControl w:val="0"/>
        <w:numPr>
          <w:ins w:id="638" w:author="Jennifer Dworak" w:date="2015-05-03T18:27:00Z"/>
        </w:numPr>
        <w:autoSpaceDE w:val="0"/>
        <w:autoSpaceDN w:val="0"/>
        <w:adjustRightInd w:val="0"/>
        <w:rPr>
          <w:del w:id="639" w:author="Jennifer Dworak" w:date="2015-05-03T18:28:00Z"/>
          <w:rFonts w:ascii="Times New Roman" w:hAnsi="Times New Roman" w:cs="Times New Roman"/>
          <w:sz w:val="20"/>
          <w:szCs w:val="20"/>
        </w:rPr>
      </w:pPr>
      <w:del w:id="640" w:author="Jennifer Dworak" w:date="2015-05-03T18:28:00Z">
        <w:r w:rsidDel="0041110E">
          <w:rPr>
            <w:rFonts w:ascii="Times New Roman" w:hAnsi="Times New Roman" w:cs="Times New Roman"/>
            <w:sz w:val="20"/>
            <w:szCs w:val="20"/>
          </w:rPr>
          <w:delText>The results of</w:delText>
        </w:r>
      </w:del>
    </w:p>
    <w:p w:rsidR="00DF1067" w:rsidDel="0041110E" w:rsidRDefault="00DF1067" w:rsidP="00DF1067">
      <w:pPr>
        <w:widowControl w:val="0"/>
        <w:autoSpaceDE w:val="0"/>
        <w:autoSpaceDN w:val="0"/>
        <w:adjustRightInd w:val="0"/>
        <w:rPr>
          <w:del w:id="641" w:author="Jennifer Dworak" w:date="2015-05-03T18:28:00Z"/>
          <w:rFonts w:ascii="Times New Roman" w:hAnsi="Times New Roman" w:cs="Times New Roman"/>
          <w:sz w:val="20"/>
          <w:szCs w:val="20"/>
        </w:rPr>
      </w:pPr>
      <w:del w:id="642" w:author="Jennifer Dworak" w:date="2015-05-03T18:28:00Z">
        <w:r w:rsidDel="0041110E">
          <w:rPr>
            <w:rFonts w:ascii="Times New Roman" w:hAnsi="Times New Roman" w:cs="Times New Roman"/>
            <w:sz w:val="20"/>
            <w:szCs w:val="20"/>
          </w:rPr>
          <w:delText>this paper also have some potential applications in intelligent</w:delText>
        </w:r>
      </w:del>
    </w:p>
    <w:p w:rsidR="00DF1067" w:rsidDel="0041110E" w:rsidRDefault="00DF1067" w:rsidP="00DF1067">
      <w:pPr>
        <w:widowControl w:val="0"/>
        <w:autoSpaceDE w:val="0"/>
        <w:autoSpaceDN w:val="0"/>
        <w:adjustRightInd w:val="0"/>
        <w:rPr>
          <w:del w:id="643" w:author="Jennifer Dworak" w:date="2015-05-03T18:28:00Z"/>
          <w:rFonts w:ascii="Times New Roman" w:hAnsi="Times New Roman" w:cs="Times New Roman"/>
          <w:sz w:val="20"/>
          <w:szCs w:val="20"/>
        </w:rPr>
      </w:pPr>
      <w:del w:id="644" w:author="Jennifer Dworak" w:date="2015-05-03T18:28:00Z">
        <w:r w:rsidDel="0041110E">
          <w:rPr>
            <w:rFonts w:ascii="Times New Roman" w:hAnsi="Times New Roman" w:cs="Times New Roman"/>
            <w:sz w:val="20"/>
            <w:szCs w:val="20"/>
          </w:rPr>
          <w:delText>speed-binning techniques. To elaborate, you could test for</w:delText>
        </w:r>
      </w:del>
    </w:p>
    <w:p w:rsidR="00DF1067" w:rsidDel="0041110E" w:rsidRDefault="00DF1067" w:rsidP="00DF1067">
      <w:pPr>
        <w:widowControl w:val="0"/>
        <w:autoSpaceDE w:val="0"/>
        <w:autoSpaceDN w:val="0"/>
        <w:adjustRightInd w:val="0"/>
        <w:rPr>
          <w:del w:id="645" w:author="Jennifer Dworak" w:date="2015-05-03T18:28:00Z"/>
          <w:rFonts w:ascii="Times New Roman" w:hAnsi="Times New Roman" w:cs="Times New Roman"/>
          <w:sz w:val="20"/>
          <w:szCs w:val="20"/>
        </w:rPr>
      </w:pPr>
      <w:del w:id="646" w:author="Jennifer Dworak" w:date="2015-05-03T18:28:00Z">
        <w:r w:rsidDel="0041110E">
          <w:rPr>
            <w:rFonts w:ascii="Times New Roman" w:hAnsi="Times New Roman" w:cs="Times New Roman"/>
            <w:sz w:val="20"/>
            <w:szCs w:val="20"/>
          </w:rPr>
          <w:delText>wider and wider scopes of functionality, and speed-bin circuits</w:delText>
        </w:r>
      </w:del>
    </w:p>
    <w:p w:rsidR="00DF1067" w:rsidDel="0041110E" w:rsidRDefault="00DF1067" w:rsidP="00DF1067">
      <w:pPr>
        <w:widowControl w:val="0"/>
        <w:autoSpaceDE w:val="0"/>
        <w:autoSpaceDN w:val="0"/>
        <w:adjustRightInd w:val="0"/>
        <w:rPr>
          <w:del w:id="647" w:author="Jennifer Dworak" w:date="2015-05-03T18:28:00Z"/>
          <w:rFonts w:ascii="Times New Roman" w:hAnsi="Times New Roman" w:cs="Times New Roman"/>
          <w:sz w:val="20"/>
          <w:szCs w:val="20"/>
        </w:rPr>
      </w:pPr>
      <w:del w:id="648" w:author="Jennifer Dworak" w:date="2015-05-03T18:28:00Z">
        <w:r w:rsidDel="0041110E">
          <w:rPr>
            <w:rFonts w:ascii="Times New Roman" w:hAnsi="Times New Roman" w:cs="Times New Roman"/>
            <w:sz w:val="20"/>
            <w:szCs w:val="20"/>
          </w:rPr>
          <w:delText>more intelligently. There are also potential applications of</w:delText>
        </w:r>
      </w:del>
    </w:p>
    <w:p w:rsidR="00DF1067" w:rsidDel="0041110E" w:rsidRDefault="00DF1067" w:rsidP="00DF1067">
      <w:pPr>
        <w:widowControl w:val="0"/>
        <w:autoSpaceDE w:val="0"/>
        <w:autoSpaceDN w:val="0"/>
        <w:adjustRightInd w:val="0"/>
        <w:rPr>
          <w:del w:id="649" w:author="Jennifer Dworak" w:date="2015-05-03T18:28:00Z"/>
          <w:rFonts w:ascii="Times New Roman" w:hAnsi="Times New Roman" w:cs="Times New Roman"/>
          <w:sz w:val="20"/>
          <w:szCs w:val="20"/>
        </w:rPr>
      </w:pPr>
      <w:del w:id="650" w:author="Jennifer Dworak" w:date="2015-05-03T18:28:00Z">
        <w:r w:rsidDel="0041110E">
          <w:rPr>
            <w:rFonts w:ascii="Times New Roman" w:hAnsi="Times New Roman" w:cs="Times New Roman"/>
            <w:sz w:val="20"/>
            <w:szCs w:val="20"/>
          </w:rPr>
          <w:delText>this methodology to artificially intel</w:delText>
        </w:r>
      </w:del>
      <w:del w:id="651" w:author="Jennifer Dworak" w:date="2015-05-03T18:23:00Z">
        <w:r w:rsidDel="0041110E">
          <w:rPr>
            <w:rFonts w:ascii="Times New Roman" w:hAnsi="Times New Roman" w:cs="Times New Roman"/>
            <w:sz w:val="20"/>
            <w:szCs w:val="20"/>
          </w:rPr>
          <w:delText>e</w:delText>
        </w:r>
      </w:del>
      <w:del w:id="652" w:author="Jennifer Dworak" w:date="2015-05-03T18:28:00Z">
        <w:r w:rsidDel="0041110E">
          <w:rPr>
            <w:rFonts w:ascii="Times New Roman" w:hAnsi="Times New Roman" w:cs="Times New Roman"/>
            <w:sz w:val="20"/>
            <w:szCs w:val="20"/>
          </w:rPr>
          <w:delText>gent testing systems. The</w:delText>
        </w:r>
      </w:del>
    </w:p>
    <w:p w:rsidR="00DF1067" w:rsidDel="0041110E" w:rsidRDefault="00DF1067" w:rsidP="00DF1067">
      <w:pPr>
        <w:widowControl w:val="0"/>
        <w:autoSpaceDE w:val="0"/>
        <w:autoSpaceDN w:val="0"/>
        <w:adjustRightInd w:val="0"/>
        <w:rPr>
          <w:del w:id="653" w:author="Jennifer Dworak" w:date="2015-05-03T18:28:00Z"/>
          <w:rFonts w:ascii="Times New Roman" w:hAnsi="Times New Roman" w:cs="Times New Roman"/>
          <w:sz w:val="20"/>
          <w:szCs w:val="20"/>
        </w:rPr>
      </w:pPr>
      <w:del w:id="654" w:author="Jennifer Dworak" w:date="2015-05-03T18:28:00Z">
        <w:r w:rsidDel="0041110E">
          <w:rPr>
            <w:rFonts w:ascii="Times New Roman" w:hAnsi="Times New Roman" w:cs="Times New Roman"/>
            <w:sz w:val="20"/>
            <w:szCs w:val="20"/>
          </w:rPr>
          <w:delText>results of this research are applicable to many different testing</w:delText>
        </w:r>
      </w:del>
    </w:p>
    <w:p w:rsidR="00DF1067" w:rsidDel="0041110E" w:rsidRDefault="00DF1067" w:rsidP="00DF1067">
      <w:pPr>
        <w:widowControl w:val="0"/>
        <w:autoSpaceDE w:val="0"/>
        <w:autoSpaceDN w:val="0"/>
        <w:adjustRightInd w:val="0"/>
        <w:rPr>
          <w:del w:id="655" w:author="Jennifer Dworak" w:date="2015-05-03T18:28:00Z"/>
          <w:rFonts w:ascii="Times New Roman" w:hAnsi="Times New Roman" w:cs="Times New Roman"/>
          <w:sz w:val="20"/>
          <w:szCs w:val="20"/>
        </w:rPr>
      </w:pPr>
      <w:del w:id="656" w:author="Jennifer Dworak" w:date="2015-05-03T18:28:00Z">
        <w:r w:rsidDel="0041110E">
          <w:rPr>
            <w:rFonts w:ascii="Times New Roman" w:hAnsi="Times New Roman" w:cs="Times New Roman"/>
            <w:sz w:val="20"/>
            <w:szCs w:val="20"/>
          </w:rPr>
          <w:delText>methodologies, and should not be restrictively thought of as</w:delText>
        </w:r>
      </w:del>
    </w:p>
    <w:p w:rsidR="00DF1067" w:rsidDel="0041110E" w:rsidRDefault="00DF1067" w:rsidP="00DF1067">
      <w:pPr>
        <w:widowControl w:val="0"/>
        <w:autoSpaceDE w:val="0"/>
        <w:autoSpaceDN w:val="0"/>
        <w:adjustRightInd w:val="0"/>
        <w:rPr>
          <w:del w:id="657" w:author="Jennifer Dworak" w:date="2015-05-03T18:28:00Z"/>
          <w:rFonts w:ascii="Times New Roman" w:hAnsi="Times New Roman" w:cs="Times New Roman"/>
          <w:sz w:val="20"/>
          <w:szCs w:val="20"/>
        </w:rPr>
      </w:pPr>
      <w:del w:id="658" w:author="Jennifer Dworak" w:date="2015-05-03T18:28:00Z">
        <w:r w:rsidDel="0041110E">
          <w:rPr>
            <w:rFonts w:ascii="Times New Roman" w:hAnsi="Times New Roman" w:cs="Times New Roman"/>
            <w:sz w:val="20"/>
            <w:szCs w:val="20"/>
          </w:rPr>
          <w:delText>cell-aware specific. There is still much work to do in this</w:delText>
        </w:r>
      </w:del>
    </w:p>
    <w:p w:rsidR="00DF1067" w:rsidDel="0041110E" w:rsidRDefault="00DF1067" w:rsidP="00DF1067">
      <w:pPr>
        <w:widowControl w:val="0"/>
        <w:autoSpaceDE w:val="0"/>
        <w:autoSpaceDN w:val="0"/>
        <w:adjustRightInd w:val="0"/>
        <w:rPr>
          <w:del w:id="659" w:author="Jennifer Dworak" w:date="2015-05-03T18:28:00Z"/>
          <w:rFonts w:ascii="Times New Roman" w:hAnsi="Times New Roman" w:cs="Times New Roman"/>
          <w:sz w:val="20"/>
          <w:szCs w:val="20"/>
        </w:rPr>
      </w:pPr>
      <w:del w:id="660" w:author="Jennifer Dworak" w:date="2015-05-03T18:28:00Z">
        <w:r w:rsidDel="0041110E">
          <w:rPr>
            <w:rFonts w:ascii="Times New Roman" w:hAnsi="Times New Roman" w:cs="Times New Roman"/>
            <w:sz w:val="20"/>
            <w:szCs w:val="20"/>
          </w:rPr>
          <w:delText>area. We will likely proceed to test more circuits, and perform</w:delText>
        </w:r>
      </w:del>
    </w:p>
    <w:p w:rsidR="00DF1067" w:rsidDel="0041110E" w:rsidRDefault="00DF1067" w:rsidP="00DF1067">
      <w:pPr>
        <w:widowControl w:val="0"/>
        <w:autoSpaceDE w:val="0"/>
        <w:autoSpaceDN w:val="0"/>
        <w:adjustRightInd w:val="0"/>
        <w:rPr>
          <w:del w:id="661" w:author="Jennifer Dworak" w:date="2015-05-03T18:28:00Z"/>
          <w:rFonts w:ascii="Times New Roman" w:hAnsi="Times New Roman" w:cs="Times New Roman"/>
          <w:sz w:val="20"/>
          <w:szCs w:val="20"/>
        </w:rPr>
      </w:pPr>
      <w:del w:id="662" w:author="Jennifer Dworak" w:date="2015-05-03T18:28:00Z">
        <w:r w:rsidDel="0041110E">
          <w:rPr>
            <w:rFonts w:ascii="Times New Roman" w:hAnsi="Times New Roman" w:cs="Times New Roman"/>
            <w:sz w:val="20"/>
            <w:szCs w:val="20"/>
          </w:rPr>
          <w:delText>similar analysis. This will allow us to pinpoint more precisely</w:delText>
        </w:r>
      </w:del>
    </w:p>
    <w:p w:rsidR="00DF1067" w:rsidDel="0041110E" w:rsidRDefault="00DF1067" w:rsidP="00DF1067">
      <w:pPr>
        <w:widowControl w:val="0"/>
        <w:autoSpaceDE w:val="0"/>
        <w:autoSpaceDN w:val="0"/>
        <w:adjustRightInd w:val="0"/>
        <w:rPr>
          <w:del w:id="663" w:author="Jennifer Dworak" w:date="2015-05-03T18:28:00Z"/>
          <w:rFonts w:ascii="Times New Roman" w:hAnsi="Times New Roman" w:cs="Times New Roman"/>
          <w:sz w:val="20"/>
          <w:szCs w:val="20"/>
        </w:rPr>
      </w:pPr>
      <w:del w:id="664" w:author="Jennifer Dworak" w:date="2015-05-03T18:28:00Z">
        <w:r w:rsidDel="0041110E">
          <w:rPr>
            <w:rFonts w:ascii="Times New Roman" w:hAnsi="Times New Roman" w:cs="Times New Roman"/>
            <w:sz w:val="20"/>
            <w:szCs w:val="20"/>
          </w:rPr>
          <w:delText>what kinds of circuits these techniques are most effective</w:delText>
        </w:r>
      </w:del>
    </w:p>
    <w:p w:rsidR="00DF1067" w:rsidDel="0041110E" w:rsidRDefault="00DF1067" w:rsidP="00DF1067">
      <w:pPr>
        <w:widowControl w:val="0"/>
        <w:autoSpaceDE w:val="0"/>
        <w:autoSpaceDN w:val="0"/>
        <w:adjustRightInd w:val="0"/>
        <w:rPr>
          <w:del w:id="665" w:author="Jennifer Dworak" w:date="2015-05-03T18:28:00Z"/>
          <w:rFonts w:ascii="Times New Roman" w:hAnsi="Times New Roman" w:cs="Times New Roman"/>
          <w:sz w:val="20"/>
          <w:szCs w:val="20"/>
        </w:rPr>
      </w:pPr>
      <w:del w:id="666" w:author="Jennifer Dworak" w:date="2015-05-03T18:28:00Z">
        <w:r w:rsidDel="0041110E">
          <w:rPr>
            <w:rFonts w:ascii="Times New Roman" w:hAnsi="Times New Roman" w:cs="Times New Roman"/>
            <w:sz w:val="20"/>
            <w:szCs w:val="20"/>
          </w:rPr>
          <w:delText>against.</w:delText>
        </w:r>
      </w:del>
    </w:p>
    <w:p w:rsidR="00DF1067" w:rsidRDefault="00DF1067" w:rsidP="00DF1067">
      <w:pPr>
        <w:widowControl w:val="0"/>
        <w:autoSpaceDE w:val="0"/>
        <w:autoSpaceDN w:val="0"/>
        <w:adjustRightInd w:val="0"/>
        <w:rPr>
          <w:rFonts w:ascii="Times New Roman" w:hAnsi="Times New Roman" w:cs="Times New Roman"/>
          <w:sz w:val="20"/>
          <w:szCs w:val="20"/>
        </w:rPr>
      </w:pPr>
    </w:p>
    <w:p w:rsidR="00DF1067" w:rsidRDefault="00DF1067" w:rsidP="00DF1067">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Using mandatory conditions for functi</w:t>
      </w:r>
      <w:del w:id="667" w:author="Jennifer Dworak" w:date="2015-05-03T18:27:00Z">
        <w:r w:rsidDel="0041110E">
          <w:rPr>
            <w:rFonts w:ascii="Times New Roman" w:hAnsi="Times New Roman" w:cs="Times New Roman"/>
            <w:sz w:val="20"/>
            <w:szCs w:val="20"/>
          </w:rPr>
          <w:delText>n</w:delText>
        </w:r>
      </w:del>
      <w:r>
        <w:rPr>
          <w:rFonts w:ascii="Times New Roman" w:hAnsi="Times New Roman" w:cs="Times New Roman"/>
          <w:sz w:val="20"/>
          <w:szCs w:val="20"/>
        </w:rPr>
        <w:t>o</w:t>
      </w:r>
      <w:ins w:id="668" w:author="Jennifer Dworak" w:date="2015-05-03T18:27:00Z">
        <w:r w:rsidR="0041110E">
          <w:rPr>
            <w:rFonts w:ascii="Times New Roman" w:hAnsi="Times New Roman" w:cs="Times New Roman"/>
            <w:sz w:val="20"/>
            <w:szCs w:val="20"/>
          </w:rPr>
          <w:t>n</w:t>
        </w:r>
      </w:ins>
      <w:r>
        <w:rPr>
          <w:rFonts w:ascii="Times New Roman" w:hAnsi="Times New Roman" w:cs="Times New Roman"/>
          <w:sz w:val="20"/>
          <w:szCs w:val="20"/>
        </w:rPr>
        <w:t>al fault prediction</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has</w:t>
      </w:r>
      <w:proofErr w:type="gramEnd"/>
      <w:r>
        <w:rPr>
          <w:rFonts w:ascii="Times New Roman" w:hAnsi="Times New Roman" w:cs="Times New Roman"/>
          <w:sz w:val="20"/>
          <w:szCs w:val="20"/>
        </w:rPr>
        <w:t xml:space="preserve"> a wide variety of applications. We presented the proper</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background</w:t>
      </w:r>
      <w:proofErr w:type="gramEnd"/>
      <w:r>
        <w:rPr>
          <w:rFonts w:ascii="Times New Roman" w:hAnsi="Times New Roman" w:cs="Times New Roman"/>
          <w:sz w:val="20"/>
          <w:szCs w:val="20"/>
        </w:rPr>
        <w:t xml:space="preserve"> material</w:t>
      </w:r>
      <w:del w:id="669" w:author="Jennifer Dworak" w:date="2015-05-03T18:27:00Z">
        <w:r w:rsidDel="0041110E">
          <w:rPr>
            <w:rFonts w:ascii="Times New Roman" w:hAnsi="Times New Roman" w:cs="Times New Roman"/>
            <w:sz w:val="20"/>
            <w:szCs w:val="20"/>
          </w:rPr>
          <w:delText>,</w:delText>
        </w:r>
      </w:del>
      <w:r>
        <w:rPr>
          <w:rFonts w:ascii="Times New Roman" w:hAnsi="Times New Roman" w:cs="Times New Roman"/>
          <w:sz w:val="20"/>
          <w:szCs w:val="20"/>
        </w:rPr>
        <w:t xml:space="preserve"> and </w:t>
      </w:r>
      <w:del w:id="670" w:author="Jennifer Dworak" w:date="2015-05-03T18:27:00Z">
        <w:r w:rsidDel="0041110E">
          <w:rPr>
            <w:rFonts w:ascii="Times New Roman" w:hAnsi="Times New Roman" w:cs="Times New Roman"/>
            <w:sz w:val="20"/>
            <w:szCs w:val="20"/>
          </w:rPr>
          <w:delText xml:space="preserve">exhaustively </w:delText>
        </w:r>
      </w:del>
      <w:r>
        <w:rPr>
          <w:rFonts w:ascii="Times New Roman" w:hAnsi="Times New Roman" w:cs="Times New Roman"/>
          <w:sz w:val="20"/>
          <w:szCs w:val="20"/>
        </w:rPr>
        <w:t>detailed our proce</w:t>
      </w:r>
      <w:del w:id="671" w:author="Jennifer Dworak" w:date="2015-05-03T18:27:00Z">
        <w:r w:rsidDel="0041110E">
          <w:rPr>
            <w:rFonts w:ascii="Times New Roman" w:hAnsi="Times New Roman" w:cs="Times New Roman"/>
            <w:sz w:val="20"/>
            <w:szCs w:val="20"/>
          </w:rPr>
          <w:delText>e</w:delText>
        </w:r>
      </w:del>
      <w:r>
        <w:rPr>
          <w:rFonts w:ascii="Times New Roman" w:hAnsi="Times New Roman" w:cs="Times New Roman"/>
          <w:sz w:val="20"/>
          <w:szCs w:val="20"/>
        </w:rPr>
        <w:t>dure</w:t>
      </w:r>
    </w:p>
    <w:p w:rsidR="00DF1067" w:rsidRDefault="00DF1067" w:rsidP="00DF1067">
      <w:pPr>
        <w:widowControl w:val="0"/>
        <w:autoSpaceDE w:val="0"/>
        <w:autoSpaceDN w:val="0"/>
        <w:adjustRightInd w:val="0"/>
        <w:rPr>
          <w:rFonts w:ascii="Times New Roman" w:hAnsi="Times New Roman" w:cs="Times New Roman"/>
          <w:sz w:val="20"/>
          <w:szCs w:val="20"/>
        </w:rPr>
      </w:pPr>
      <w:del w:id="672" w:author="Jennifer Dworak" w:date="2015-05-03T18:27:00Z">
        <w:r w:rsidDel="0041110E">
          <w:rPr>
            <w:rFonts w:ascii="Times New Roman" w:hAnsi="Times New Roman" w:cs="Times New Roman"/>
            <w:sz w:val="20"/>
            <w:szCs w:val="20"/>
          </w:rPr>
          <w:delText xml:space="preserve">as </w:delText>
        </w:r>
      </w:del>
      <w:proofErr w:type="gramStart"/>
      <w:r>
        <w:rPr>
          <w:rFonts w:ascii="Times New Roman" w:hAnsi="Times New Roman" w:cs="Times New Roman"/>
          <w:sz w:val="20"/>
          <w:szCs w:val="20"/>
        </w:rPr>
        <w:t>to</w:t>
      </w:r>
      <w:proofErr w:type="gramEnd"/>
      <w:r>
        <w:rPr>
          <w:rFonts w:ascii="Times New Roman" w:hAnsi="Times New Roman" w:cs="Times New Roman"/>
          <w:sz w:val="20"/>
          <w:szCs w:val="20"/>
        </w:rPr>
        <w:t xml:space="preserve"> make it easily repeatable. We provided examples</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mandatory condition calculations, and showed how they</w:t>
      </w:r>
    </w:p>
    <w:p w:rsidR="00DF1067" w:rsidRDefault="00DF1067" w:rsidP="00DF1067">
      <w:pPr>
        <w:widowControl w:val="0"/>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could</w:t>
      </w:r>
      <w:proofErr w:type="gramEnd"/>
      <w:r>
        <w:rPr>
          <w:rFonts w:ascii="Times New Roman" w:hAnsi="Times New Roman" w:cs="Times New Roman"/>
          <w:sz w:val="20"/>
          <w:szCs w:val="20"/>
        </w:rPr>
        <w:t xml:space="preserve"> be used to predict whether or not a cell-aware fault is</w:t>
      </w:r>
    </w:p>
    <w:p w:rsidR="006605AA" w:rsidRDefault="00DF1067" w:rsidP="00DF1067">
      <w:pPr>
        <w:rPr>
          <w:ins w:id="673" w:author="Jennifer Dworak" w:date="2015-05-03T18:29:00Z"/>
          <w:rFonts w:ascii="Times New Roman" w:hAnsi="Times New Roman" w:cs="Times New Roman"/>
          <w:sz w:val="20"/>
          <w:szCs w:val="20"/>
        </w:rPr>
      </w:pPr>
      <w:proofErr w:type="gramStart"/>
      <w:r>
        <w:rPr>
          <w:rFonts w:ascii="Times New Roman" w:hAnsi="Times New Roman" w:cs="Times New Roman"/>
          <w:sz w:val="20"/>
          <w:szCs w:val="20"/>
        </w:rPr>
        <w:t>functional</w:t>
      </w:r>
      <w:proofErr w:type="gramEnd"/>
      <w:r>
        <w:rPr>
          <w:rFonts w:ascii="Times New Roman" w:hAnsi="Times New Roman" w:cs="Times New Roman"/>
          <w:sz w:val="20"/>
          <w:szCs w:val="20"/>
        </w:rPr>
        <w:t>.</w:t>
      </w:r>
      <w:ins w:id="674" w:author="Jennifer Dworak" w:date="2015-05-03T18:29:00Z">
        <w:r w:rsidR="0041110E">
          <w:rPr>
            <w:rFonts w:ascii="Times New Roman" w:hAnsi="Times New Roman" w:cs="Times New Roman"/>
            <w:sz w:val="20"/>
            <w:szCs w:val="20"/>
          </w:rPr>
          <w:t xml:space="preserve">  Future work will explore additional metrics</w:t>
        </w:r>
      </w:ins>
    </w:p>
    <w:p w:rsidR="0041110E" w:rsidRDefault="0041110E" w:rsidP="00DF1067">
      <w:pPr>
        <w:numPr>
          <w:ins w:id="675" w:author="Jennifer Dworak" w:date="2015-05-03T18:30:00Z"/>
        </w:numPr>
        <w:rPr>
          <w:ins w:id="676" w:author="Jennifer Dworak" w:date="2015-05-03T18:30:00Z"/>
          <w:rFonts w:ascii="Times New Roman" w:hAnsi="Times New Roman" w:cs="Times New Roman"/>
          <w:sz w:val="20"/>
          <w:szCs w:val="20"/>
        </w:rPr>
      </w:pPr>
      <w:proofErr w:type="gramStart"/>
      <w:ins w:id="677" w:author="Jennifer Dworak" w:date="2015-05-03T18:29:00Z">
        <w:r>
          <w:rPr>
            <w:rFonts w:ascii="Times New Roman" w:hAnsi="Times New Roman" w:cs="Times New Roman"/>
            <w:sz w:val="20"/>
            <w:szCs w:val="20"/>
          </w:rPr>
          <w:t>to</w:t>
        </w:r>
        <w:proofErr w:type="gramEnd"/>
        <w:r>
          <w:rPr>
            <w:rFonts w:ascii="Times New Roman" w:hAnsi="Times New Roman" w:cs="Times New Roman"/>
            <w:sz w:val="20"/>
            <w:szCs w:val="20"/>
          </w:rPr>
          <w:t xml:space="preserve"> better predict fault detections</w:t>
        </w:r>
      </w:ins>
      <w:ins w:id="678" w:author="Jennifer Dworak" w:date="2015-05-03T18:30:00Z">
        <w:r>
          <w:rPr>
            <w:rFonts w:ascii="Times New Roman" w:hAnsi="Times New Roman" w:cs="Times New Roman"/>
            <w:sz w:val="20"/>
            <w:szCs w:val="20"/>
          </w:rPr>
          <w:t>—</w:t>
        </w:r>
      </w:ins>
      <w:ins w:id="679" w:author="Jennifer Dworak" w:date="2015-05-03T18:29:00Z">
        <w:r>
          <w:rPr>
            <w:rFonts w:ascii="Times New Roman" w:hAnsi="Times New Roman" w:cs="Times New Roman"/>
            <w:sz w:val="20"/>
            <w:szCs w:val="20"/>
          </w:rPr>
          <w:t xml:space="preserve">especially </w:t>
        </w:r>
      </w:ins>
      <w:ins w:id="680" w:author="Jennifer Dworak" w:date="2015-05-03T18:30:00Z">
        <w:r>
          <w:rPr>
            <w:rFonts w:ascii="Times New Roman" w:hAnsi="Times New Roman" w:cs="Times New Roman"/>
            <w:sz w:val="20"/>
            <w:szCs w:val="20"/>
          </w:rPr>
          <w:t>in cases where a fault</w:t>
        </w:r>
      </w:ins>
    </w:p>
    <w:p w:rsidR="0041110E" w:rsidRDefault="0041110E" w:rsidP="00DF1067">
      <w:pPr>
        <w:numPr>
          <w:ins w:id="681" w:author="Jennifer Dworak" w:date="2015-05-03T18:30:00Z"/>
        </w:numPr>
        <w:rPr>
          <w:ins w:id="682" w:author="Jennifer Dworak" w:date="2015-05-03T18:30:00Z"/>
          <w:rFonts w:ascii="Times New Roman" w:hAnsi="Times New Roman" w:cs="Times New Roman"/>
          <w:sz w:val="20"/>
          <w:szCs w:val="20"/>
        </w:rPr>
      </w:pPr>
      <w:proofErr w:type="gramStart"/>
      <w:ins w:id="683" w:author="Jennifer Dworak" w:date="2015-05-03T18:30:00Z">
        <w:r>
          <w:rPr>
            <w:rFonts w:ascii="Times New Roman" w:hAnsi="Times New Roman" w:cs="Times New Roman"/>
            <w:sz w:val="20"/>
            <w:szCs w:val="20"/>
          </w:rPr>
          <w:t>has</w:t>
        </w:r>
        <w:proofErr w:type="gramEnd"/>
        <w:r>
          <w:rPr>
            <w:rFonts w:ascii="Times New Roman" w:hAnsi="Times New Roman" w:cs="Times New Roman"/>
            <w:sz w:val="20"/>
            <w:szCs w:val="20"/>
          </w:rPr>
          <w:t xml:space="preserve"> few mandatory conditions on its input variables, and yet</w:t>
        </w:r>
      </w:ins>
    </w:p>
    <w:p w:rsidR="0041110E" w:rsidRDefault="0041110E" w:rsidP="00DF1067">
      <w:pPr>
        <w:numPr>
          <w:ins w:id="684" w:author="Jennifer Dworak" w:date="2015-05-03T18:30:00Z"/>
        </w:numPr>
        <w:rPr>
          <w:ins w:id="685" w:author="Jennifer Dworak" w:date="2015-05-03T18:28:00Z"/>
          <w:rFonts w:ascii="Times New Roman" w:hAnsi="Times New Roman" w:cs="Times New Roman"/>
          <w:sz w:val="20"/>
          <w:szCs w:val="20"/>
        </w:rPr>
      </w:pPr>
      <w:proofErr w:type="gramStart"/>
      <w:ins w:id="686" w:author="Jennifer Dworak" w:date="2015-05-03T18:30:00Z">
        <w:r>
          <w:rPr>
            <w:rFonts w:ascii="Times New Roman" w:hAnsi="Times New Roman" w:cs="Times New Roman"/>
            <w:sz w:val="20"/>
            <w:szCs w:val="20"/>
          </w:rPr>
          <w:t>the</w:t>
        </w:r>
        <w:proofErr w:type="gramEnd"/>
        <w:r>
          <w:rPr>
            <w:rFonts w:ascii="Times New Roman" w:hAnsi="Times New Roman" w:cs="Times New Roman"/>
            <w:sz w:val="20"/>
            <w:szCs w:val="20"/>
          </w:rPr>
          <w:t xml:space="preserve"> number of care bits in its test patterns is large.</w:t>
        </w:r>
      </w:ins>
    </w:p>
    <w:p w:rsidR="0041110E" w:rsidRDefault="0041110E" w:rsidP="00DF1067">
      <w:pPr>
        <w:numPr>
          <w:ins w:id="687" w:author="Jennifer Dworak" w:date="2015-05-03T18:28:00Z"/>
        </w:numPr>
        <w:rPr>
          <w:ins w:id="688" w:author="Jennifer Dworak" w:date="2015-05-03T18:28:00Z"/>
          <w:rFonts w:ascii="Times New Roman" w:hAnsi="Times New Roman" w:cs="Times New Roman"/>
          <w:sz w:val="20"/>
          <w:szCs w:val="20"/>
        </w:rPr>
      </w:pPr>
    </w:p>
    <w:p w:rsidR="0041110E" w:rsidRDefault="0041110E" w:rsidP="0041110E">
      <w:pPr>
        <w:widowControl w:val="0"/>
        <w:numPr>
          <w:ins w:id="689" w:author="Jennifer Dworak" w:date="2015-05-03T18:28:00Z"/>
        </w:numPr>
        <w:autoSpaceDE w:val="0"/>
        <w:autoSpaceDN w:val="0"/>
        <w:adjustRightInd w:val="0"/>
        <w:rPr>
          <w:ins w:id="690" w:author="Jennifer Dworak" w:date="2015-05-03T18:28:00Z"/>
          <w:rFonts w:ascii="Times New Roman" w:hAnsi="Times New Roman" w:cs="Times New Roman"/>
          <w:sz w:val="20"/>
          <w:szCs w:val="20"/>
        </w:rPr>
      </w:pPr>
      <w:commentRangeStart w:id="691"/>
      <w:ins w:id="692" w:author="Jennifer Dworak" w:date="2015-05-03T18:28:00Z">
        <w:r>
          <w:rPr>
            <w:rFonts w:ascii="Times New Roman" w:hAnsi="Times New Roman" w:cs="Times New Roman"/>
            <w:sz w:val="20"/>
            <w:szCs w:val="20"/>
          </w:rPr>
          <w:t>The results of</w:t>
        </w:r>
      </w:ins>
    </w:p>
    <w:p w:rsidR="0041110E" w:rsidRDefault="0041110E" w:rsidP="0041110E">
      <w:pPr>
        <w:widowControl w:val="0"/>
        <w:numPr>
          <w:ins w:id="693" w:author="Jennifer Dworak" w:date="2015-05-03T18:28:00Z"/>
        </w:numPr>
        <w:autoSpaceDE w:val="0"/>
        <w:autoSpaceDN w:val="0"/>
        <w:adjustRightInd w:val="0"/>
        <w:rPr>
          <w:ins w:id="694" w:author="Jennifer Dworak" w:date="2015-05-03T18:28:00Z"/>
          <w:rFonts w:ascii="Times New Roman" w:hAnsi="Times New Roman" w:cs="Times New Roman"/>
          <w:sz w:val="20"/>
          <w:szCs w:val="20"/>
        </w:rPr>
      </w:pPr>
      <w:proofErr w:type="gramStart"/>
      <w:ins w:id="695" w:author="Jennifer Dworak" w:date="2015-05-03T18:28:00Z">
        <w:r>
          <w:rPr>
            <w:rFonts w:ascii="Times New Roman" w:hAnsi="Times New Roman" w:cs="Times New Roman"/>
            <w:sz w:val="20"/>
            <w:szCs w:val="20"/>
          </w:rPr>
          <w:t>this</w:t>
        </w:r>
        <w:proofErr w:type="gramEnd"/>
        <w:r>
          <w:rPr>
            <w:rFonts w:ascii="Times New Roman" w:hAnsi="Times New Roman" w:cs="Times New Roman"/>
            <w:sz w:val="20"/>
            <w:szCs w:val="20"/>
          </w:rPr>
          <w:t xml:space="preserve"> paper also have some potential applications in intelligent</w:t>
        </w:r>
      </w:ins>
    </w:p>
    <w:p w:rsidR="0041110E" w:rsidRDefault="0041110E" w:rsidP="0041110E">
      <w:pPr>
        <w:widowControl w:val="0"/>
        <w:numPr>
          <w:ins w:id="696" w:author="Jennifer Dworak" w:date="2015-05-03T18:28:00Z"/>
        </w:numPr>
        <w:autoSpaceDE w:val="0"/>
        <w:autoSpaceDN w:val="0"/>
        <w:adjustRightInd w:val="0"/>
        <w:rPr>
          <w:ins w:id="697" w:author="Jennifer Dworak" w:date="2015-05-03T18:28:00Z"/>
          <w:rFonts w:ascii="Times New Roman" w:hAnsi="Times New Roman" w:cs="Times New Roman"/>
          <w:sz w:val="20"/>
          <w:szCs w:val="20"/>
        </w:rPr>
      </w:pPr>
      <w:proofErr w:type="gramStart"/>
      <w:ins w:id="698" w:author="Jennifer Dworak" w:date="2015-05-03T18:28:00Z">
        <w:r>
          <w:rPr>
            <w:rFonts w:ascii="Times New Roman" w:hAnsi="Times New Roman" w:cs="Times New Roman"/>
            <w:sz w:val="20"/>
            <w:szCs w:val="20"/>
          </w:rPr>
          <w:t>speed</w:t>
        </w:r>
        <w:proofErr w:type="gramEnd"/>
        <w:r>
          <w:rPr>
            <w:rFonts w:ascii="Times New Roman" w:hAnsi="Times New Roman" w:cs="Times New Roman"/>
            <w:sz w:val="20"/>
            <w:szCs w:val="20"/>
          </w:rPr>
          <w:t>-binni</w:t>
        </w:r>
        <w:r w:rsidR="00757DFE">
          <w:rPr>
            <w:rFonts w:ascii="Times New Roman" w:hAnsi="Times New Roman" w:cs="Times New Roman"/>
            <w:sz w:val="20"/>
            <w:szCs w:val="20"/>
          </w:rPr>
          <w:t>ng techniques. To elaborate, one</w:t>
        </w:r>
        <w:r>
          <w:rPr>
            <w:rFonts w:ascii="Times New Roman" w:hAnsi="Times New Roman" w:cs="Times New Roman"/>
            <w:sz w:val="20"/>
            <w:szCs w:val="20"/>
          </w:rPr>
          <w:t xml:space="preserve"> could test for</w:t>
        </w:r>
      </w:ins>
    </w:p>
    <w:p w:rsidR="0041110E" w:rsidRDefault="0041110E" w:rsidP="0041110E">
      <w:pPr>
        <w:widowControl w:val="0"/>
        <w:numPr>
          <w:ins w:id="699" w:author="Jennifer Dworak" w:date="2015-05-03T18:28:00Z"/>
        </w:numPr>
        <w:autoSpaceDE w:val="0"/>
        <w:autoSpaceDN w:val="0"/>
        <w:adjustRightInd w:val="0"/>
        <w:rPr>
          <w:ins w:id="700" w:author="Jennifer Dworak" w:date="2015-05-03T18:28:00Z"/>
          <w:rFonts w:ascii="Times New Roman" w:hAnsi="Times New Roman" w:cs="Times New Roman"/>
          <w:sz w:val="20"/>
          <w:szCs w:val="20"/>
        </w:rPr>
      </w:pPr>
      <w:proofErr w:type="gramStart"/>
      <w:ins w:id="701" w:author="Jennifer Dworak" w:date="2015-05-03T18:28:00Z">
        <w:r>
          <w:rPr>
            <w:rFonts w:ascii="Times New Roman" w:hAnsi="Times New Roman" w:cs="Times New Roman"/>
            <w:sz w:val="20"/>
            <w:szCs w:val="20"/>
          </w:rPr>
          <w:t>wider</w:t>
        </w:r>
        <w:proofErr w:type="gramEnd"/>
        <w:r>
          <w:rPr>
            <w:rFonts w:ascii="Times New Roman" w:hAnsi="Times New Roman" w:cs="Times New Roman"/>
            <w:sz w:val="20"/>
            <w:szCs w:val="20"/>
          </w:rPr>
          <w:t xml:space="preserve"> and wider scopes of functionality, and speed-bin circuits</w:t>
        </w:r>
      </w:ins>
    </w:p>
    <w:p w:rsidR="00757DFE" w:rsidRDefault="0041110E" w:rsidP="0041110E">
      <w:pPr>
        <w:widowControl w:val="0"/>
        <w:numPr>
          <w:ins w:id="702" w:author="Jennifer Dworak" w:date="2015-05-03T18:28:00Z"/>
        </w:numPr>
        <w:autoSpaceDE w:val="0"/>
        <w:autoSpaceDN w:val="0"/>
        <w:adjustRightInd w:val="0"/>
        <w:rPr>
          <w:ins w:id="703" w:author="Jennifer Dworak" w:date="2015-05-03T18:33:00Z"/>
          <w:rFonts w:ascii="Times New Roman" w:hAnsi="Times New Roman" w:cs="Times New Roman"/>
          <w:sz w:val="20"/>
          <w:szCs w:val="20"/>
        </w:rPr>
      </w:pPr>
      <w:proofErr w:type="gramStart"/>
      <w:ins w:id="704" w:author="Jennifer Dworak" w:date="2015-05-03T18:28:00Z">
        <w:r>
          <w:rPr>
            <w:rFonts w:ascii="Times New Roman" w:hAnsi="Times New Roman" w:cs="Times New Roman"/>
            <w:sz w:val="20"/>
            <w:szCs w:val="20"/>
          </w:rPr>
          <w:t>more</w:t>
        </w:r>
        <w:proofErr w:type="gramEnd"/>
        <w:r>
          <w:rPr>
            <w:rFonts w:ascii="Times New Roman" w:hAnsi="Times New Roman" w:cs="Times New Roman"/>
            <w:sz w:val="20"/>
            <w:szCs w:val="20"/>
          </w:rPr>
          <w:t xml:space="preserve"> intelligently</w:t>
        </w:r>
      </w:ins>
      <w:ins w:id="705" w:author="Jennifer Dworak" w:date="2015-05-03T18:31:00Z">
        <w:r>
          <w:rPr>
            <w:rFonts w:ascii="Times New Roman" w:hAnsi="Times New Roman" w:cs="Times New Roman"/>
            <w:sz w:val="20"/>
            <w:szCs w:val="20"/>
          </w:rPr>
          <w:t>—</w:t>
        </w:r>
      </w:ins>
      <w:ins w:id="706" w:author="Jennifer Dworak" w:date="2015-05-03T18:28:00Z">
        <w:r w:rsidR="00757DFE">
          <w:rPr>
            <w:rFonts w:ascii="Times New Roman" w:hAnsi="Times New Roman" w:cs="Times New Roman"/>
            <w:sz w:val="20"/>
            <w:szCs w:val="20"/>
          </w:rPr>
          <w:t xml:space="preserve">especially if timing, </w:t>
        </w:r>
      </w:ins>
      <w:ins w:id="707" w:author="Jennifer Dworak" w:date="2015-05-03T18:31:00Z">
        <w:r w:rsidR="00757DFE">
          <w:rPr>
            <w:rFonts w:ascii="Times New Roman" w:hAnsi="Times New Roman" w:cs="Times New Roman"/>
            <w:sz w:val="20"/>
            <w:szCs w:val="20"/>
          </w:rPr>
          <w:t>paths</w:t>
        </w:r>
      </w:ins>
      <w:ins w:id="708" w:author="Jennifer Dworak" w:date="2015-05-03T18:36:00Z">
        <w:r w:rsidR="00757DFE">
          <w:rPr>
            <w:rFonts w:ascii="Times New Roman" w:hAnsi="Times New Roman" w:cs="Times New Roman"/>
            <w:sz w:val="20"/>
            <w:szCs w:val="20"/>
          </w:rPr>
          <w:t>,</w:t>
        </w:r>
      </w:ins>
      <w:ins w:id="709" w:author="Jennifer Dworak" w:date="2015-05-03T18:33:00Z">
        <w:r w:rsidR="00757DFE">
          <w:rPr>
            <w:rFonts w:ascii="Times New Roman" w:hAnsi="Times New Roman" w:cs="Times New Roman"/>
            <w:sz w:val="20"/>
            <w:szCs w:val="20"/>
          </w:rPr>
          <w:t xml:space="preserve"> and multiple clock cycles</w:t>
        </w:r>
      </w:ins>
    </w:p>
    <w:p w:rsidR="0041110E" w:rsidRDefault="0041110E" w:rsidP="0041110E">
      <w:pPr>
        <w:widowControl w:val="0"/>
        <w:numPr>
          <w:ins w:id="710" w:author="Jennifer Dworak" w:date="2015-05-03T18:32:00Z"/>
        </w:numPr>
        <w:autoSpaceDE w:val="0"/>
        <w:autoSpaceDN w:val="0"/>
        <w:adjustRightInd w:val="0"/>
        <w:rPr>
          <w:ins w:id="711" w:author="Jennifer Dworak" w:date="2015-05-03T18:28:00Z"/>
          <w:rFonts w:ascii="Times New Roman" w:hAnsi="Times New Roman" w:cs="Times New Roman"/>
          <w:sz w:val="20"/>
          <w:szCs w:val="20"/>
        </w:rPr>
      </w:pPr>
      <w:proofErr w:type="gramStart"/>
      <w:ins w:id="712" w:author="Jennifer Dworak" w:date="2015-05-03T18:31:00Z">
        <w:r>
          <w:rPr>
            <w:rFonts w:ascii="Times New Roman" w:hAnsi="Times New Roman" w:cs="Times New Roman"/>
            <w:sz w:val="20"/>
            <w:szCs w:val="20"/>
          </w:rPr>
          <w:t>were</w:t>
        </w:r>
        <w:proofErr w:type="gramEnd"/>
        <w:r>
          <w:rPr>
            <w:rFonts w:ascii="Times New Roman" w:hAnsi="Times New Roman" w:cs="Times New Roman"/>
            <w:sz w:val="20"/>
            <w:szCs w:val="20"/>
          </w:rPr>
          <w:t xml:space="preserve"> added to the</w:t>
        </w:r>
      </w:ins>
      <w:ins w:id="713" w:author="Jennifer Dworak" w:date="2015-05-03T18:34:00Z">
        <w:r w:rsidR="00757DFE">
          <w:rPr>
            <w:rFonts w:ascii="Times New Roman" w:hAnsi="Times New Roman" w:cs="Times New Roman"/>
            <w:sz w:val="20"/>
            <w:szCs w:val="20"/>
          </w:rPr>
          <w:t xml:space="preserve"> </w:t>
        </w:r>
      </w:ins>
      <w:ins w:id="714" w:author="Jennifer Dworak" w:date="2015-05-03T18:32:00Z">
        <w:r>
          <w:rPr>
            <w:rFonts w:ascii="Times New Roman" w:hAnsi="Times New Roman" w:cs="Times New Roman"/>
            <w:sz w:val="20"/>
            <w:szCs w:val="20"/>
          </w:rPr>
          <w:t xml:space="preserve">overall analysis. </w:t>
        </w:r>
      </w:ins>
      <w:ins w:id="715" w:author="Jennifer Dworak" w:date="2015-05-03T18:28:00Z">
        <w:r>
          <w:rPr>
            <w:rFonts w:ascii="Times New Roman" w:hAnsi="Times New Roman" w:cs="Times New Roman"/>
            <w:sz w:val="20"/>
            <w:szCs w:val="20"/>
          </w:rPr>
          <w:t>There are also potential applications of</w:t>
        </w:r>
      </w:ins>
    </w:p>
    <w:p w:rsidR="0041110E" w:rsidRDefault="0041110E" w:rsidP="0041110E">
      <w:pPr>
        <w:widowControl w:val="0"/>
        <w:numPr>
          <w:ins w:id="716" w:author="Jennifer Dworak" w:date="2015-05-03T18:28:00Z"/>
        </w:numPr>
        <w:autoSpaceDE w:val="0"/>
        <w:autoSpaceDN w:val="0"/>
        <w:adjustRightInd w:val="0"/>
        <w:rPr>
          <w:ins w:id="717" w:author="Jennifer Dworak" w:date="2015-05-03T18:32:00Z"/>
          <w:rFonts w:ascii="Times New Roman" w:hAnsi="Times New Roman" w:cs="Times New Roman"/>
          <w:sz w:val="20"/>
          <w:szCs w:val="20"/>
        </w:rPr>
      </w:pPr>
      <w:proofErr w:type="gramStart"/>
      <w:ins w:id="718" w:author="Jennifer Dworak" w:date="2015-05-03T18:28:00Z">
        <w:r>
          <w:rPr>
            <w:rFonts w:ascii="Times New Roman" w:hAnsi="Times New Roman" w:cs="Times New Roman"/>
            <w:sz w:val="20"/>
            <w:szCs w:val="20"/>
          </w:rPr>
          <w:t>this</w:t>
        </w:r>
        <w:proofErr w:type="gramEnd"/>
        <w:r>
          <w:rPr>
            <w:rFonts w:ascii="Times New Roman" w:hAnsi="Times New Roman" w:cs="Times New Roman"/>
            <w:sz w:val="20"/>
            <w:szCs w:val="20"/>
          </w:rPr>
          <w:t xml:space="preserve"> methodology to artificially intelligent testing systems. </w:t>
        </w:r>
      </w:ins>
    </w:p>
    <w:commentRangeEnd w:id="691"/>
    <w:p w:rsidR="0041110E" w:rsidRDefault="00757DFE" w:rsidP="0041110E">
      <w:pPr>
        <w:widowControl w:val="0"/>
        <w:numPr>
          <w:ins w:id="719" w:author="Jennifer Dworak" w:date="2015-05-03T18:32:00Z"/>
        </w:numPr>
        <w:autoSpaceDE w:val="0"/>
        <w:autoSpaceDN w:val="0"/>
        <w:adjustRightInd w:val="0"/>
        <w:rPr>
          <w:ins w:id="720" w:author="Jennifer Dworak" w:date="2015-05-03T18:32:00Z"/>
          <w:rFonts w:ascii="Times New Roman" w:hAnsi="Times New Roman" w:cs="Times New Roman"/>
          <w:sz w:val="20"/>
          <w:szCs w:val="20"/>
        </w:rPr>
      </w:pPr>
      <w:ins w:id="721" w:author="Jennifer Dworak" w:date="2015-05-03T18:34:00Z">
        <w:r>
          <w:rPr>
            <w:rStyle w:val="CommentReference"/>
            <w:vanish/>
          </w:rPr>
          <w:commentReference w:id="691"/>
        </w:r>
      </w:ins>
    </w:p>
    <w:p w:rsidR="0041110E" w:rsidRDefault="0041110E" w:rsidP="0041110E">
      <w:pPr>
        <w:widowControl w:val="0"/>
        <w:numPr>
          <w:ins w:id="722" w:author="Jennifer Dworak" w:date="2015-05-03T18:32:00Z"/>
        </w:numPr>
        <w:autoSpaceDE w:val="0"/>
        <w:autoSpaceDN w:val="0"/>
        <w:adjustRightInd w:val="0"/>
        <w:rPr>
          <w:ins w:id="723" w:author="Jennifer Dworak" w:date="2015-05-03T18:28:00Z"/>
          <w:rFonts w:ascii="Times New Roman" w:hAnsi="Times New Roman" w:cs="Times New Roman"/>
          <w:sz w:val="20"/>
          <w:szCs w:val="20"/>
        </w:rPr>
      </w:pPr>
      <w:ins w:id="724" w:author="Jennifer Dworak" w:date="2015-05-03T18:28:00Z">
        <w:r>
          <w:rPr>
            <w:rFonts w:ascii="Times New Roman" w:hAnsi="Times New Roman" w:cs="Times New Roman"/>
            <w:sz w:val="20"/>
            <w:szCs w:val="20"/>
          </w:rPr>
          <w:t>The</w:t>
        </w:r>
      </w:ins>
    </w:p>
    <w:p w:rsidR="0041110E" w:rsidRDefault="0041110E" w:rsidP="0041110E">
      <w:pPr>
        <w:widowControl w:val="0"/>
        <w:numPr>
          <w:ins w:id="725" w:author="Jennifer Dworak" w:date="2015-05-03T18:28:00Z"/>
        </w:numPr>
        <w:autoSpaceDE w:val="0"/>
        <w:autoSpaceDN w:val="0"/>
        <w:adjustRightInd w:val="0"/>
        <w:rPr>
          <w:ins w:id="726" w:author="Jennifer Dworak" w:date="2015-05-03T18:28:00Z"/>
          <w:rFonts w:ascii="Times New Roman" w:hAnsi="Times New Roman" w:cs="Times New Roman"/>
          <w:sz w:val="20"/>
          <w:szCs w:val="20"/>
        </w:rPr>
      </w:pPr>
      <w:proofErr w:type="gramStart"/>
      <w:ins w:id="727" w:author="Jennifer Dworak" w:date="2015-05-03T18:28:00Z">
        <w:r>
          <w:rPr>
            <w:rFonts w:ascii="Times New Roman" w:hAnsi="Times New Roman" w:cs="Times New Roman"/>
            <w:sz w:val="20"/>
            <w:szCs w:val="20"/>
          </w:rPr>
          <w:t>results</w:t>
        </w:r>
        <w:proofErr w:type="gramEnd"/>
        <w:r>
          <w:rPr>
            <w:rFonts w:ascii="Times New Roman" w:hAnsi="Times New Roman" w:cs="Times New Roman"/>
            <w:sz w:val="20"/>
            <w:szCs w:val="20"/>
          </w:rPr>
          <w:t xml:space="preserve"> of this research are applicable to many different testing</w:t>
        </w:r>
      </w:ins>
    </w:p>
    <w:p w:rsidR="0041110E" w:rsidRDefault="0041110E" w:rsidP="0041110E">
      <w:pPr>
        <w:widowControl w:val="0"/>
        <w:numPr>
          <w:ins w:id="728" w:author="Jennifer Dworak" w:date="2015-05-03T18:28:00Z"/>
        </w:numPr>
        <w:autoSpaceDE w:val="0"/>
        <w:autoSpaceDN w:val="0"/>
        <w:adjustRightInd w:val="0"/>
        <w:rPr>
          <w:ins w:id="729" w:author="Jennifer Dworak" w:date="2015-05-03T18:28:00Z"/>
          <w:rFonts w:ascii="Times New Roman" w:hAnsi="Times New Roman" w:cs="Times New Roman"/>
          <w:sz w:val="20"/>
          <w:szCs w:val="20"/>
        </w:rPr>
      </w:pPr>
      <w:proofErr w:type="gramStart"/>
      <w:ins w:id="730" w:author="Jennifer Dworak" w:date="2015-05-03T18:28:00Z">
        <w:r>
          <w:rPr>
            <w:rFonts w:ascii="Times New Roman" w:hAnsi="Times New Roman" w:cs="Times New Roman"/>
            <w:sz w:val="20"/>
            <w:szCs w:val="20"/>
          </w:rPr>
          <w:t>methodologies</w:t>
        </w:r>
        <w:proofErr w:type="gramEnd"/>
        <w:r>
          <w:rPr>
            <w:rFonts w:ascii="Times New Roman" w:hAnsi="Times New Roman" w:cs="Times New Roman"/>
            <w:sz w:val="20"/>
            <w:szCs w:val="20"/>
          </w:rPr>
          <w:t>, and should not be restrictively thought of as</w:t>
        </w:r>
      </w:ins>
    </w:p>
    <w:p w:rsidR="0041110E" w:rsidRDefault="0041110E" w:rsidP="0041110E">
      <w:pPr>
        <w:widowControl w:val="0"/>
        <w:numPr>
          <w:ins w:id="731" w:author="Jennifer Dworak" w:date="2015-05-03T18:28:00Z"/>
        </w:numPr>
        <w:autoSpaceDE w:val="0"/>
        <w:autoSpaceDN w:val="0"/>
        <w:adjustRightInd w:val="0"/>
        <w:rPr>
          <w:ins w:id="732" w:author="Jennifer Dworak" w:date="2015-05-03T18:28:00Z"/>
          <w:rFonts w:ascii="Times New Roman" w:hAnsi="Times New Roman" w:cs="Times New Roman"/>
          <w:sz w:val="20"/>
          <w:szCs w:val="20"/>
        </w:rPr>
      </w:pPr>
      <w:proofErr w:type="gramStart"/>
      <w:ins w:id="733" w:author="Jennifer Dworak" w:date="2015-05-03T18:32:00Z">
        <w:r>
          <w:rPr>
            <w:rFonts w:ascii="Times New Roman" w:hAnsi="Times New Roman" w:cs="Times New Roman"/>
            <w:sz w:val="20"/>
            <w:szCs w:val="20"/>
          </w:rPr>
          <w:t>purely</w:t>
        </w:r>
        <w:proofErr w:type="gramEnd"/>
        <w:r>
          <w:rPr>
            <w:rFonts w:ascii="Times New Roman" w:hAnsi="Times New Roman" w:cs="Times New Roman"/>
            <w:sz w:val="20"/>
            <w:szCs w:val="20"/>
          </w:rPr>
          <w:t xml:space="preserve"> </w:t>
        </w:r>
      </w:ins>
      <w:ins w:id="734" w:author="Jennifer Dworak" w:date="2015-05-03T18:28:00Z">
        <w:r>
          <w:rPr>
            <w:rFonts w:ascii="Times New Roman" w:hAnsi="Times New Roman" w:cs="Times New Roman"/>
            <w:sz w:val="20"/>
            <w:szCs w:val="20"/>
          </w:rPr>
          <w:t>cell-aware specific. There is still much work to do in this</w:t>
        </w:r>
      </w:ins>
    </w:p>
    <w:p w:rsidR="0041110E" w:rsidRDefault="0041110E" w:rsidP="0041110E">
      <w:pPr>
        <w:widowControl w:val="0"/>
        <w:numPr>
          <w:ins w:id="735" w:author="Jennifer Dworak" w:date="2015-05-03T18:28:00Z"/>
        </w:numPr>
        <w:autoSpaceDE w:val="0"/>
        <w:autoSpaceDN w:val="0"/>
        <w:adjustRightInd w:val="0"/>
        <w:rPr>
          <w:ins w:id="736" w:author="Jennifer Dworak" w:date="2015-05-03T18:28:00Z"/>
          <w:rFonts w:ascii="Times New Roman" w:hAnsi="Times New Roman" w:cs="Times New Roman"/>
          <w:sz w:val="20"/>
          <w:szCs w:val="20"/>
        </w:rPr>
      </w:pPr>
      <w:proofErr w:type="gramStart"/>
      <w:ins w:id="737" w:author="Jennifer Dworak" w:date="2015-05-03T18:28:00Z">
        <w:r>
          <w:rPr>
            <w:rFonts w:ascii="Times New Roman" w:hAnsi="Times New Roman" w:cs="Times New Roman"/>
            <w:sz w:val="20"/>
            <w:szCs w:val="20"/>
          </w:rPr>
          <w:t>area</w:t>
        </w:r>
        <w:proofErr w:type="gramEnd"/>
        <w:r>
          <w:rPr>
            <w:rFonts w:ascii="Times New Roman" w:hAnsi="Times New Roman" w:cs="Times New Roman"/>
            <w:sz w:val="20"/>
            <w:szCs w:val="20"/>
          </w:rPr>
          <w:t xml:space="preserve">. We will likely proceed to test more circuits and </w:t>
        </w:r>
      </w:ins>
      <w:ins w:id="738" w:author="Jennifer Dworak" w:date="2015-05-03T18:32:00Z">
        <w:r>
          <w:rPr>
            <w:rFonts w:ascii="Times New Roman" w:hAnsi="Times New Roman" w:cs="Times New Roman"/>
            <w:sz w:val="20"/>
            <w:szCs w:val="20"/>
          </w:rPr>
          <w:t xml:space="preserve">will </w:t>
        </w:r>
      </w:ins>
      <w:ins w:id="739" w:author="Jennifer Dworak" w:date="2015-05-03T18:28:00Z">
        <w:r>
          <w:rPr>
            <w:rFonts w:ascii="Times New Roman" w:hAnsi="Times New Roman" w:cs="Times New Roman"/>
            <w:sz w:val="20"/>
            <w:szCs w:val="20"/>
          </w:rPr>
          <w:t>perform</w:t>
        </w:r>
      </w:ins>
    </w:p>
    <w:p w:rsidR="0041110E" w:rsidRDefault="0041110E" w:rsidP="0041110E">
      <w:pPr>
        <w:widowControl w:val="0"/>
        <w:numPr>
          <w:ins w:id="740" w:author="Jennifer Dworak" w:date="2015-05-03T18:28:00Z"/>
        </w:numPr>
        <w:autoSpaceDE w:val="0"/>
        <w:autoSpaceDN w:val="0"/>
        <w:adjustRightInd w:val="0"/>
        <w:rPr>
          <w:ins w:id="741" w:author="Jennifer Dworak" w:date="2015-05-03T18:28:00Z"/>
          <w:rFonts w:ascii="Times New Roman" w:hAnsi="Times New Roman" w:cs="Times New Roman"/>
          <w:sz w:val="20"/>
          <w:szCs w:val="20"/>
        </w:rPr>
      </w:pPr>
      <w:proofErr w:type="gramStart"/>
      <w:ins w:id="742" w:author="Jennifer Dworak" w:date="2015-05-03T18:28:00Z">
        <w:r>
          <w:rPr>
            <w:rFonts w:ascii="Times New Roman" w:hAnsi="Times New Roman" w:cs="Times New Roman"/>
            <w:sz w:val="20"/>
            <w:szCs w:val="20"/>
          </w:rPr>
          <w:t>similar</w:t>
        </w:r>
        <w:proofErr w:type="gramEnd"/>
        <w:r>
          <w:rPr>
            <w:rFonts w:ascii="Times New Roman" w:hAnsi="Times New Roman" w:cs="Times New Roman"/>
            <w:sz w:val="20"/>
            <w:szCs w:val="20"/>
          </w:rPr>
          <w:t xml:space="preserve"> analysis. This will allow us to pinpoint more precisely</w:t>
        </w:r>
      </w:ins>
    </w:p>
    <w:p w:rsidR="0041110E" w:rsidRDefault="00757DFE" w:rsidP="0041110E">
      <w:pPr>
        <w:widowControl w:val="0"/>
        <w:numPr>
          <w:ins w:id="743" w:author="Jennifer Dworak" w:date="2015-05-03T18:28:00Z"/>
        </w:numPr>
        <w:autoSpaceDE w:val="0"/>
        <w:autoSpaceDN w:val="0"/>
        <w:adjustRightInd w:val="0"/>
        <w:rPr>
          <w:ins w:id="744" w:author="Jennifer Dworak" w:date="2015-05-03T18:28:00Z"/>
          <w:rFonts w:ascii="Times New Roman" w:hAnsi="Times New Roman" w:cs="Times New Roman"/>
          <w:sz w:val="20"/>
          <w:szCs w:val="20"/>
        </w:rPr>
      </w:pPr>
      <w:proofErr w:type="gramStart"/>
      <w:ins w:id="745" w:author="Jennifer Dworak" w:date="2015-05-03T18:33:00Z">
        <w:r>
          <w:rPr>
            <w:rFonts w:ascii="Times New Roman" w:hAnsi="Times New Roman" w:cs="Times New Roman"/>
            <w:sz w:val="20"/>
            <w:szCs w:val="20"/>
          </w:rPr>
          <w:t>the</w:t>
        </w:r>
        <w:proofErr w:type="gramEnd"/>
        <w:r>
          <w:rPr>
            <w:rFonts w:ascii="Times New Roman" w:hAnsi="Times New Roman" w:cs="Times New Roman"/>
            <w:sz w:val="20"/>
            <w:szCs w:val="20"/>
          </w:rPr>
          <w:t xml:space="preserve"> kinds </w:t>
        </w:r>
      </w:ins>
      <w:ins w:id="746" w:author="Jennifer Dworak" w:date="2015-05-03T18:28:00Z">
        <w:r w:rsidR="0041110E">
          <w:rPr>
            <w:rFonts w:ascii="Times New Roman" w:hAnsi="Times New Roman" w:cs="Times New Roman"/>
            <w:sz w:val="20"/>
            <w:szCs w:val="20"/>
          </w:rPr>
          <w:t xml:space="preserve">of circuits </w:t>
        </w:r>
      </w:ins>
      <w:ins w:id="747" w:author="Jennifer Dworak" w:date="2015-05-03T18:35:00Z">
        <w:r>
          <w:rPr>
            <w:rFonts w:ascii="Times New Roman" w:hAnsi="Times New Roman" w:cs="Times New Roman"/>
            <w:sz w:val="20"/>
            <w:szCs w:val="20"/>
          </w:rPr>
          <w:t xml:space="preserve">for which </w:t>
        </w:r>
      </w:ins>
      <w:ins w:id="748" w:author="Jennifer Dworak" w:date="2015-05-03T18:28:00Z">
        <w:r w:rsidR="0041110E">
          <w:rPr>
            <w:rFonts w:ascii="Times New Roman" w:hAnsi="Times New Roman" w:cs="Times New Roman"/>
            <w:sz w:val="20"/>
            <w:szCs w:val="20"/>
          </w:rPr>
          <w:t>these techniques are most effe</w:t>
        </w:r>
      </w:ins>
      <w:ins w:id="749" w:author="Jennifer Dworak" w:date="2015-05-03T18:33:00Z">
        <w:r w:rsidR="0041110E">
          <w:rPr>
            <w:rFonts w:ascii="Times New Roman" w:hAnsi="Times New Roman" w:cs="Times New Roman"/>
            <w:sz w:val="20"/>
            <w:szCs w:val="20"/>
          </w:rPr>
          <w:t>ctive</w:t>
        </w:r>
      </w:ins>
      <w:ins w:id="750" w:author="Jennifer Dworak" w:date="2015-05-03T18:28:00Z">
        <w:r w:rsidR="0041110E">
          <w:rPr>
            <w:rFonts w:ascii="Times New Roman" w:hAnsi="Times New Roman" w:cs="Times New Roman"/>
            <w:sz w:val="20"/>
            <w:szCs w:val="20"/>
          </w:rPr>
          <w:t>.</w:t>
        </w:r>
      </w:ins>
    </w:p>
    <w:p w:rsidR="0041110E" w:rsidRDefault="0041110E" w:rsidP="00DF1067">
      <w:pPr>
        <w:numPr>
          <w:ins w:id="751" w:author="Jennifer Dworak" w:date="2015-05-03T18:28:00Z"/>
        </w:numPr>
      </w:pPr>
    </w:p>
    <w:sectPr w:rsidR="0041110E" w:rsidSect="006605AA">
      <w:pgSz w:w="12240" w:h="15840"/>
      <w:pgMar w:top="1440" w:right="1800" w:bottom="1440" w:left="180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 w:author="Jennifer Dworak" w:date="2015-05-03T18:37:00Z" w:initials="JD">
    <w:p w:rsidR="0041110E" w:rsidRDefault="0041110E">
      <w:pPr>
        <w:pStyle w:val="CommentText"/>
      </w:pPr>
      <w:r>
        <w:rPr>
          <w:rStyle w:val="CommentReference"/>
        </w:rPr>
        <w:annotationRef/>
      </w:r>
      <w:r>
        <w:t>You could continue to refer to cell-aware-type faults here because you already introduced them in the abstract.  However, you don’t start explaining them in the main text until you get to the next paragraph, so it may be better to wait…</w:t>
      </w:r>
    </w:p>
  </w:comment>
  <w:comment w:id="130" w:author="Jennifer Dworak" w:date="2015-05-03T18:37:00Z" w:initials="JD">
    <w:p w:rsidR="0041110E" w:rsidRDefault="0041110E">
      <w:pPr>
        <w:pStyle w:val="CommentText"/>
      </w:pPr>
      <w:r>
        <w:rPr>
          <w:rStyle w:val="CommentReference"/>
        </w:rPr>
        <w:annotationRef/>
      </w:r>
      <w:r>
        <w:t>There is a rule that you should never end a sentence with a preposition…</w:t>
      </w:r>
    </w:p>
  </w:comment>
  <w:comment w:id="168" w:author="Jennifer Dworak" w:date="2015-05-03T18:37:00Z" w:initials="JD">
    <w:p w:rsidR="0041110E" w:rsidRDefault="0041110E">
      <w:pPr>
        <w:pStyle w:val="CommentText"/>
      </w:pPr>
      <w:r>
        <w:rPr>
          <w:rStyle w:val="CommentReference"/>
        </w:rPr>
        <w:annotationRef/>
      </w:r>
      <w:r>
        <w:t>You were missing a space between Figure and 3.</w:t>
      </w:r>
    </w:p>
  </w:comment>
  <w:comment w:id="203" w:author="Jennifer Dworak" w:date="2015-05-03T18:37:00Z" w:initials="JD">
    <w:p w:rsidR="0041110E" w:rsidRDefault="0041110E">
      <w:pPr>
        <w:pStyle w:val="CommentText"/>
      </w:pPr>
      <w:r>
        <w:rPr>
          <w:rStyle w:val="CommentReference"/>
        </w:rPr>
        <w:annotationRef/>
      </w:r>
      <w:r>
        <w:t>Need a comma after 2^m</w:t>
      </w:r>
    </w:p>
  </w:comment>
  <w:comment w:id="216" w:author="Jennifer Dworak" w:date="2015-05-03T18:37:00Z" w:initials="JD">
    <w:p w:rsidR="0041110E" w:rsidRDefault="0041110E">
      <w:pPr>
        <w:pStyle w:val="CommentText"/>
      </w:pPr>
      <w:r>
        <w:rPr>
          <w:rStyle w:val="CommentReference"/>
        </w:rPr>
        <w:annotationRef/>
      </w:r>
      <w:r>
        <w:t>The parenthesis ended up on the next line in the paper.  You don’t need spaces before/after the parentheses.</w:t>
      </w:r>
    </w:p>
  </w:comment>
  <w:comment w:id="226" w:author="Jennifer Dworak" w:date="2015-05-03T18:37:00Z" w:initials="JD">
    <w:p w:rsidR="0041110E" w:rsidRDefault="0041110E">
      <w:pPr>
        <w:pStyle w:val="CommentText"/>
      </w:pPr>
      <w:r>
        <w:rPr>
          <w:rStyle w:val="CommentReference"/>
        </w:rPr>
        <w:annotationRef/>
      </w:r>
      <w:r>
        <w:t>Need a space inserted here…</w:t>
      </w:r>
    </w:p>
  </w:comment>
  <w:comment w:id="281" w:author="Jennifer Dworak" w:date="2015-05-03T18:37:00Z" w:initials="JD">
    <w:p w:rsidR="0041110E" w:rsidRDefault="0041110E">
      <w:pPr>
        <w:pStyle w:val="CommentText"/>
      </w:pPr>
      <w:r>
        <w:rPr>
          <w:rStyle w:val="CommentReference"/>
        </w:rPr>
        <w:annotationRef/>
      </w:r>
      <w:r>
        <w:t xml:space="preserve">I deleted this sentence </w:t>
      </w:r>
      <w:proofErr w:type="gramStart"/>
      <w:r>
        <w:t>because  there</w:t>
      </w:r>
      <w:proofErr w:type="gramEnd"/>
      <w:r>
        <w:t xml:space="preserve"> is no guarantee that only one pattern could detect a cell-aware fault for a 1-input gate.  We can force that to be the case for cell—aware type faults. </w:t>
      </w:r>
    </w:p>
  </w:comment>
  <w:comment w:id="407" w:author="Jennifer Dworak" w:date="2015-05-03T18:37:00Z" w:initials="JD">
    <w:p w:rsidR="0041110E" w:rsidRDefault="0041110E">
      <w:pPr>
        <w:pStyle w:val="CommentText"/>
      </w:pPr>
      <w:r>
        <w:rPr>
          <w:rStyle w:val="CommentReference"/>
        </w:rPr>
        <w:annotationRef/>
      </w:r>
      <w:r>
        <w:t>I don’t know if you used both sets in this paper….</w:t>
      </w:r>
    </w:p>
  </w:comment>
  <w:comment w:id="416" w:author="Jennifer Dworak" w:date="2015-05-03T18:37:00Z" w:initials="JD">
    <w:p w:rsidR="0041110E" w:rsidRDefault="0041110E">
      <w:pPr>
        <w:pStyle w:val="CommentText"/>
      </w:pPr>
      <w:r>
        <w:rPr>
          <w:rStyle w:val="CommentReference"/>
        </w:rPr>
        <w:annotationRef/>
      </w:r>
      <w:r>
        <w:t xml:space="preserve">You might want to check on this with </w:t>
      </w:r>
      <w:proofErr w:type="spellStart"/>
      <w:r>
        <w:t>Fanchen</w:t>
      </w:r>
      <w:proofErr w:type="spellEnd"/>
      <w:r>
        <w:t>.  I believe it is true.</w:t>
      </w:r>
    </w:p>
  </w:comment>
  <w:comment w:id="437" w:author="Jennifer Dworak" w:date="2015-05-03T18:37:00Z" w:initials="JD">
    <w:p w:rsidR="0041110E" w:rsidRDefault="0041110E">
      <w:pPr>
        <w:pStyle w:val="CommentText"/>
      </w:pPr>
      <w:r>
        <w:rPr>
          <w:rStyle w:val="CommentReference"/>
        </w:rPr>
        <w:annotationRef/>
      </w:r>
      <w:r>
        <w:t>You need a period here…</w:t>
      </w:r>
    </w:p>
  </w:comment>
  <w:comment w:id="568" w:author="Jennifer Dworak" w:date="2015-05-03T18:37:00Z" w:initials="JD">
    <w:p w:rsidR="0041110E" w:rsidRDefault="0041110E">
      <w:pPr>
        <w:pStyle w:val="CommentText"/>
      </w:pPr>
      <w:r>
        <w:rPr>
          <w:rStyle w:val="CommentReference"/>
        </w:rPr>
        <w:annotationRef/>
      </w:r>
      <w:r>
        <w:t xml:space="preserve">Please check with </w:t>
      </w:r>
      <w:proofErr w:type="spellStart"/>
      <w:r>
        <w:t>Fanchen</w:t>
      </w:r>
      <w:proofErr w:type="spellEnd"/>
      <w:r>
        <w:t xml:space="preserve"> to make sure this is accurate.  I believe it is.</w:t>
      </w:r>
    </w:p>
  </w:comment>
  <w:comment w:id="578" w:author="Jennifer Dworak" w:date="2015-05-03T18:37:00Z" w:initials="JD">
    <w:p w:rsidR="0041110E" w:rsidRDefault="0041110E">
      <w:pPr>
        <w:pStyle w:val="CommentText"/>
      </w:pPr>
      <w:r>
        <w:rPr>
          <w:rStyle w:val="CommentReference"/>
        </w:rPr>
        <w:annotationRef/>
      </w:r>
      <w:r>
        <w:t>Once again, insert a period.</w:t>
      </w:r>
    </w:p>
  </w:comment>
  <w:comment w:id="691" w:author="Jennifer Dworak" w:date="2015-05-03T18:38:00Z" w:initials="JD">
    <w:p w:rsidR="00757DFE" w:rsidRDefault="00757DFE">
      <w:pPr>
        <w:pStyle w:val="CommentText"/>
      </w:pPr>
      <w:r>
        <w:rPr>
          <w:rStyle w:val="CommentReference"/>
        </w:rPr>
        <w:annotationRef/>
      </w:r>
      <w:r>
        <w:t xml:space="preserve">I would </w:t>
      </w:r>
      <w:r>
        <w:t xml:space="preserve">prefer to leave this paragraph out because there are a lot of things that must be done to make what you are suggesting possible, and they are not easy—although I definitely like the way you are thinking about it.  </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F5317"/>
    <w:multiLevelType w:val="hybridMultilevel"/>
    <w:tmpl w:val="13B8E0D2"/>
    <w:lvl w:ilvl="0" w:tplc="383803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94733C"/>
    <w:multiLevelType w:val="hybridMultilevel"/>
    <w:tmpl w:val="3AD0C70A"/>
    <w:lvl w:ilvl="0" w:tplc="AF6C731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0B4C3B"/>
    <w:multiLevelType w:val="hybridMultilevel"/>
    <w:tmpl w:val="A720082C"/>
    <w:lvl w:ilvl="0" w:tplc="6548F056">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605AA"/>
    <w:rsid w:val="0020237B"/>
    <w:rsid w:val="00217761"/>
    <w:rsid w:val="0022579B"/>
    <w:rsid w:val="00250BF2"/>
    <w:rsid w:val="00303AE7"/>
    <w:rsid w:val="0041110E"/>
    <w:rsid w:val="00490863"/>
    <w:rsid w:val="004E172F"/>
    <w:rsid w:val="00581D80"/>
    <w:rsid w:val="006605AA"/>
    <w:rsid w:val="00670096"/>
    <w:rsid w:val="00712531"/>
    <w:rsid w:val="00757DFE"/>
    <w:rsid w:val="00832986"/>
    <w:rsid w:val="008E1610"/>
    <w:rsid w:val="0097540D"/>
    <w:rsid w:val="009A5BEF"/>
    <w:rsid w:val="00BD0708"/>
    <w:rsid w:val="00D93E25"/>
    <w:rsid w:val="00DA52D6"/>
    <w:rsid w:val="00DE6F50"/>
    <w:rsid w:val="00DF1067"/>
    <w:rsid w:val="00ED55AB"/>
    <w:rsid w:val="00EE4493"/>
    <w:rsid w:val="00FC40A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605AA"/>
    <w:pPr>
      <w:ind w:left="720"/>
      <w:contextualSpacing/>
    </w:pPr>
  </w:style>
  <w:style w:type="paragraph" w:styleId="BalloonText">
    <w:name w:val="Balloon Text"/>
    <w:basedOn w:val="Normal"/>
    <w:link w:val="BalloonTextChar"/>
    <w:uiPriority w:val="99"/>
    <w:semiHidden/>
    <w:unhideWhenUsed/>
    <w:rsid w:val="00DE6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F50"/>
    <w:rPr>
      <w:rFonts w:ascii="Lucida Grande" w:hAnsi="Lucida Grande"/>
      <w:sz w:val="18"/>
      <w:szCs w:val="18"/>
    </w:rPr>
  </w:style>
  <w:style w:type="character" w:styleId="CommentReference">
    <w:name w:val="annotation reference"/>
    <w:basedOn w:val="DefaultParagraphFont"/>
    <w:uiPriority w:val="99"/>
    <w:semiHidden/>
    <w:unhideWhenUsed/>
    <w:rsid w:val="00581D80"/>
    <w:rPr>
      <w:sz w:val="18"/>
      <w:szCs w:val="18"/>
    </w:rPr>
  </w:style>
  <w:style w:type="paragraph" w:styleId="CommentText">
    <w:name w:val="annotation text"/>
    <w:basedOn w:val="Normal"/>
    <w:link w:val="CommentTextChar"/>
    <w:uiPriority w:val="99"/>
    <w:semiHidden/>
    <w:unhideWhenUsed/>
    <w:rsid w:val="00581D80"/>
  </w:style>
  <w:style w:type="character" w:customStyle="1" w:styleId="CommentTextChar">
    <w:name w:val="Comment Text Char"/>
    <w:basedOn w:val="DefaultParagraphFont"/>
    <w:link w:val="CommentText"/>
    <w:uiPriority w:val="99"/>
    <w:semiHidden/>
    <w:rsid w:val="00581D80"/>
  </w:style>
  <w:style w:type="paragraph" w:styleId="CommentSubject">
    <w:name w:val="annotation subject"/>
    <w:basedOn w:val="CommentText"/>
    <w:next w:val="CommentText"/>
    <w:link w:val="CommentSubjectChar"/>
    <w:uiPriority w:val="99"/>
    <w:semiHidden/>
    <w:unhideWhenUsed/>
    <w:rsid w:val="00581D80"/>
    <w:rPr>
      <w:b/>
      <w:bCs/>
      <w:sz w:val="20"/>
      <w:szCs w:val="20"/>
    </w:rPr>
  </w:style>
  <w:style w:type="character" w:customStyle="1" w:styleId="CommentSubjectChar">
    <w:name w:val="Comment Subject Char"/>
    <w:basedOn w:val="CommentTextChar"/>
    <w:link w:val="CommentSubject"/>
    <w:uiPriority w:val="99"/>
    <w:semiHidden/>
    <w:rsid w:val="00581D80"/>
    <w:rPr>
      <w:b/>
      <w:bCs/>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4544</Words>
  <Characters>25902</Characters>
  <Application>Microsoft Macintosh Word</Application>
  <DocSecurity>0</DocSecurity>
  <Lines>215</Lines>
  <Paragraphs>51</Paragraphs>
  <ScaleCrop>false</ScaleCrop>
  <Company>Southern Methodist University</Company>
  <LinksUpToDate>false</LinksUpToDate>
  <CharactersWithSpaces>31809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Dworak</dc:creator>
  <cp:keywords/>
  <cp:lastModifiedBy>Jennifer Dworak</cp:lastModifiedBy>
  <cp:revision>6</cp:revision>
  <dcterms:created xsi:type="dcterms:W3CDTF">2015-05-03T22:10:00Z</dcterms:created>
  <dcterms:modified xsi:type="dcterms:W3CDTF">2015-05-03T23:38:00Z</dcterms:modified>
</cp:coreProperties>
</file>